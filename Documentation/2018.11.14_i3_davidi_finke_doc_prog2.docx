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048" w:rsidRDefault="00235B0B" w:rsidP="006E4EEE">
      <w:pPr>
        <w:pStyle w:val="TitoloPagina1"/>
      </w:pPr>
      <w:r>
        <w:t>Progetto 2</w:t>
      </w:r>
      <w:r w:rsidR="00AB05BB" w:rsidRPr="00D03EA1">
        <w:br w:type="page"/>
      </w:r>
      <w:r w:rsidR="00AB05BB" w:rsidRPr="00D03EA1">
        <w:fldChar w:fldCharType="begin"/>
      </w:r>
      <w:r w:rsidR="00AB05BB" w:rsidRPr="00D03EA1">
        <w:instrText xml:space="preserve"> TOC \o "1-3" </w:instrText>
      </w:r>
      <w:r w:rsidR="00AB05BB" w:rsidRPr="00D03EA1">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Default="00AB05BB" w:rsidP="00811FD8">
      <w:pPr>
        <w:pStyle w:val="Titolo2"/>
      </w:pPr>
      <w:bookmarkStart w:id="1" w:name="_Toc491247127"/>
      <w:r w:rsidRPr="00D03EA1">
        <w:t>Informazioni sul progetto</w:t>
      </w:r>
      <w:bookmarkEnd w:id="1"/>
      <w:r w:rsidRPr="00D03EA1">
        <w:t xml:space="preserve"> </w:t>
      </w:r>
    </w:p>
    <w:p w:rsidR="00235B0B" w:rsidRDefault="00235B0B" w:rsidP="00235B0B">
      <w:pPr>
        <w:rPr>
          <w:lang w:val="it-IT"/>
        </w:rPr>
      </w:pPr>
      <w:r>
        <w:rPr>
          <w:lang w:val="it-IT"/>
        </w:rPr>
        <w:t xml:space="preserve">Autore: Matan Davidi e Filippo </w:t>
      </w:r>
      <w:proofErr w:type="spellStart"/>
      <w:r>
        <w:rPr>
          <w:lang w:val="it-IT"/>
        </w:rPr>
        <w:t>Finke</w:t>
      </w:r>
      <w:proofErr w:type="spellEnd"/>
    </w:p>
    <w:p w:rsidR="00235B0B" w:rsidRDefault="00235B0B" w:rsidP="00235B0B">
      <w:pPr>
        <w:rPr>
          <w:lang w:val="it-IT"/>
        </w:rPr>
      </w:pPr>
      <w:r>
        <w:rPr>
          <w:lang w:val="it-IT"/>
        </w:rPr>
        <w:t>Scuola: Arti e Mestieri Trevano</w:t>
      </w:r>
    </w:p>
    <w:p w:rsidR="00235B0B" w:rsidRDefault="00235B0B" w:rsidP="00235B0B">
      <w:pPr>
        <w:rPr>
          <w:lang w:val="it-IT"/>
        </w:rPr>
      </w:pPr>
      <w:r>
        <w:rPr>
          <w:lang w:val="it-IT"/>
        </w:rPr>
        <w:t>Classe: I3AA</w:t>
      </w:r>
    </w:p>
    <w:p w:rsidR="00235B0B" w:rsidRDefault="00235B0B" w:rsidP="00235B0B">
      <w:pPr>
        <w:rPr>
          <w:lang w:val="it-IT"/>
        </w:rPr>
      </w:pPr>
      <w:r>
        <w:rPr>
          <w:lang w:val="it-IT"/>
        </w:rPr>
        <w:t>Anno scolastico: 2018/19</w:t>
      </w:r>
    </w:p>
    <w:p w:rsidR="00235B0B" w:rsidRDefault="00235B0B" w:rsidP="00235B0B">
      <w:pPr>
        <w:rPr>
          <w:lang w:val="it-IT"/>
        </w:rPr>
      </w:pPr>
      <w:r>
        <w:rPr>
          <w:lang w:val="it-IT"/>
        </w:rPr>
        <w:t>Sezione: Informatica</w:t>
      </w:r>
    </w:p>
    <w:p w:rsidR="00235B0B" w:rsidRDefault="00235B0B" w:rsidP="00235B0B">
      <w:pPr>
        <w:rPr>
          <w:lang w:val="it-IT"/>
        </w:rPr>
      </w:pPr>
      <w:r>
        <w:rPr>
          <w:lang w:val="it-IT"/>
        </w:rPr>
        <w:t>Materia: Modulo 306</w:t>
      </w:r>
    </w:p>
    <w:p w:rsidR="00235B0B" w:rsidRDefault="00235B0B" w:rsidP="00235B0B">
      <w:pPr>
        <w:rPr>
          <w:lang w:val="it-IT"/>
        </w:rPr>
      </w:pPr>
      <w:r>
        <w:rPr>
          <w:lang w:val="it-IT"/>
        </w:rPr>
        <w:t xml:space="preserve">Docenti responsabili: Adriano Barchi, Luca </w:t>
      </w:r>
      <w:proofErr w:type="spellStart"/>
      <w:r>
        <w:rPr>
          <w:lang w:val="it-IT"/>
        </w:rPr>
        <w:t>Muggiasca</w:t>
      </w:r>
      <w:proofErr w:type="spellEnd"/>
      <w:r>
        <w:rPr>
          <w:lang w:val="it-IT"/>
        </w:rPr>
        <w:t>, Francesco Mussi, Elisa Nannini</w:t>
      </w:r>
    </w:p>
    <w:p w:rsidR="00235B0B" w:rsidRDefault="00235B0B" w:rsidP="00235B0B">
      <w:pPr>
        <w:rPr>
          <w:lang w:val="it-IT"/>
        </w:rPr>
      </w:pPr>
      <w:r>
        <w:rPr>
          <w:lang w:val="it-IT"/>
        </w:rPr>
        <w:t>Data di inizio: 1</w:t>
      </w:r>
      <w:r w:rsidR="00E652F8">
        <w:rPr>
          <w:lang w:val="it-IT"/>
        </w:rPr>
        <w:t>4</w:t>
      </w:r>
      <w:r>
        <w:rPr>
          <w:lang w:val="it-IT"/>
        </w:rPr>
        <w:t>.11.2018</w:t>
      </w:r>
    </w:p>
    <w:p w:rsidR="00235B0B" w:rsidRPr="00795A3E" w:rsidRDefault="00235B0B" w:rsidP="00235B0B">
      <w:pPr>
        <w:rPr>
          <w:lang w:val="it-IT"/>
        </w:rPr>
      </w:pPr>
      <w:r>
        <w:rPr>
          <w:lang w:val="it-IT"/>
        </w:rPr>
        <w:t xml:space="preserve">Data di consegna: </w:t>
      </w:r>
      <w:r w:rsidR="008D63D0">
        <w:rPr>
          <w:lang w:val="it-IT"/>
        </w:rPr>
        <w:t>2</w:t>
      </w:r>
      <w:r w:rsidR="00F41A49">
        <w:rPr>
          <w:lang w:val="it-IT"/>
        </w:rPr>
        <w:t>5</w:t>
      </w:r>
      <w:r>
        <w:rPr>
          <w:lang w:val="it-IT"/>
        </w:rPr>
        <w:t>.</w:t>
      </w:r>
      <w:r w:rsidR="008D63D0">
        <w:rPr>
          <w:lang w:val="it-IT"/>
        </w:rPr>
        <w:t>01</w:t>
      </w:r>
      <w:r>
        <w:rPr>
          <w:lang w:val="it-IT"/>
        </w:rPr>
        <w:t>.2018</w:t>
      </w:r>
    </w:p>
    <w:p w:rsidR="00235B0B" w:rsidRPr="00235B0B" w:rsidRDefault="00235B0B" w:rsidP="00235B0B">
      <w:pPr>
        <w:rPr>
          <w:lang w:val="it-IT"/>
        </w:rPr>
      </w:pPr>
    </w:p>
    <w:p w:rsidR="00AB05BB" w:rsidRDefault="00AB05BB" w:rsidP="00811FD8">
      <w:pPr>
        <w:pStyle w:val="Titolo2"/>
      </w:pPr>
      <w:bookmarkStart w:id="2" w:name="_Toc491247128"/>
      <w:r w:rsidRPr="00D03EA1">
        <w:t>Abstract</w:t>
      </w:r>
      <w:bookmarkEnd w:id="2"/>
      <w:r w:rsidRPr="00D03EA1">
        <w:t xml:space="preserve"> </w:t>
      </w:r>
    </w:p>
    <w:p w:rsidR="00EB2C73" w:rsidRDefault="0093384F" w:rsidP="00FC0B94">
      <w:pPr>
        <w:jc w:val="both"/>
        <w:rPr>
          <w:lang w:val="en-GB"/>
        </w:rPr>
      </w:pPr>
      <w:r w:rsidRPr="0093384F">
        <w:rPr>
          <w:lang w:val="en-GB"/>
        </w:rPr>
        <w:t>How many times has a</w:t>
      </w:r>
      <w:r>
        <w:rPr>
          <w:lang w:val="en-GB"/>
        </w:rPr>
        <w:t xml:space="preserve"> programmer decided to learn a new language only to be discouraged for whatever reason at the beginning of the road? </w:t>
      </w:r>
      <w:r w:rsidR="00FC0B94">
        <w:rPr>
          <w:lang w:val="en-GB"/>
        </w:rPr>
        <w:t>H</w:t>
      </w:r>
      <w:r>
        <w:rPr>
          <w:lang w:val="en-GB"/>
        </w:rPr>
        <w:t xml:space="preserve">ow many people </w:t>
      </w:r>
      <w:r w:rsidR="00FC0B94">
        <w:rPr>
          <w:lang w:val="en-GB"/>
        </w:rPr>
        <w:t xml:space="preserve">may </w:t>
      </w:r>
      <w:r>
        <w:rPr>
          <w:lang w:val="en-GB"/>
        </w:rPr>
        <w:t xml:space="preserve">actually </w:t>
      </w:r>
      <w:r w:rsidR="00FC0B94">
        <w:rPr>
          <w:lang w:val="en-GB"/>
        </w:rPr>
        <w:t xml:space="preserve">be </w:t>
      </w:r>
      <w:r>
        <w:rPr>
          <w:lang w:val="en-GB"/>
        </w:rPr>
        <w:t xml:space="preserve">interested in learning to program </w:t>
      </w:r>
      <w:r w:rsidR="00FC0B94">
        <w:rPr>
          <w:lang w:val="en-GB"/>
        </w:rPr>
        <w:t>but are afraid because it looks too complicated?</w:t>
      </w:r>
    </w:p>
    <w:p w:rsidR="00FC0B94" w:rsidRDefault="00FC0B94" w:rsidP="00FC0B94">
      <w:pPr>
        <w:jc w:val="both"/>
        <w:rPr>
          <w:lang w:val="en-GB"/>
        </w:rPr>
      </w:pPr>
      <w:r>
        <w:rPr>
          <w:lang w:val="en-GB"/>
        </w:rPr>
        <w:t xml:space="preserve">This document contains the technical documentation of </w:t>
      </w:r>
      <w:r w:rsidR="00DC56C1">
        <w:rPr>
          <w:lang w:val="en-GB"/>
        </w:rPr>
        <w:t>a user-friendly library for new programmers to help them get comfortable with programming in Arduino, a programming language based on C++, at their own pace.</w:t>
      </w:r>
    </w:p>
    <w:p w:rsidR="006D1DF1" w:rsidRPr="002E2227" w:rsidRDefault="006D1DF1" w:rsidP="00FC0B94">
      <w:pPr>
        <w:jc w:val="both"/>
        <w:rPr>
          <w:lang w:val="en-GB"/>
        </w:rPr>
      </w:pPr>
      <w:r>
        <w:rPr>
          <w:lang w:val="en-GB"/>
        </w:rPr>
        <w:t xml:space="preserve">Please note that this document contains the initial analysis, the design of the </w:t>
      </w:r>
      <w:r w:rsidR="00BD0630">
        <w:rPr>
          <w:lang w:val="en-GB"/>
        </w:rPr>
        <w:t>library and associated circuits, an explanation of the code contained in the library and</w:t>
      </w:r>
      <w:r w:rsidR="00B54979">
        <w:rPr>
          <w:lang w:val="en-GB"/>
        </w:rPr>
        <w:t xml:space="preserve"> of</w:t>
      </w:r>
      <w:r w:rsidR="00BD0630">
        <w:rPr>
          <w:lang w:val="en-GB"/>
        </w:rPr>
        <w:t xml:space="preserve"> </w:t>
      </w:r>
      <w:r w:rsidR="002E2227">
        <w:rPr>
          <w:lang w:val="en-GB"/>
        </w:rPr>
        <w:t>the r</w:t>
      </w:r>
      <w:r w:rsidR="002E2227" w:rsidRPr="002E2227">
        <w:rPr>
          <w:lang w:val="en-GB"/>
        </w:rPr>
        <w:t>ealization</w:t>
      </w:r>
      <w:r w:rsidR="002E2227">
        <w:rPr>
          <w:lang w:val="en-GB"/>
        </w:rPr>
        <w:t xml:space="preserve"> of </w:t>
      </w:r>
      <w:r w:rsidR="007D706F">
        <w:rPr>
          <w:lang w:val="en-GB"/>
        </w:rPr>
        <w:t xml:space="preserve">the </w:t>
      </w:r>
      <w:r w:rsidR="002E2227">
        <w:rPr>
          <w:lang w:val="en-GB"/>
        </w:rPr>
        <w:t>associated electronic circuits.</w:t>
      </w:r>
    </w:p>
    <w:p w:rsidR="00AB05BB" w:rsidRPr="00D03EA1" w:rsidRDefault="00AB05BB" w:rsidP="00811FD8">
      <w:pPr>
        <w:pStyle w:val="Titolo2"/>
      </w:pPr>
      <w:bookmarkStart w:id="3" w:name="_Toc491247129"/>
      <w:r w:rsidRPr="00D03EA1">
        <w:t>Scopo</w:t>
      </w:r>
      <w:bookmarkEnd w:id="3"/>
    </w:p>
    <w:p w:rsidR="00AB05BB" w:rsidRPr="00D03EA1" w:rsidRDefault="003A70D6" w:rsidP="00FC0B94">
      <w:pPr>
        <w:jc w:val="both"/>
        <w:rPr>
          <w:lang w:val="it-IT"/>
        </w:rPr>
      </w:pPr>
      <w:r>
        <w:rPr>
          <w:lang w:val="it-IT"/>
        </w:rPr>
        <w:t xml:space="preserve">Creare una libreria di codice utilizzabile tramite un modello base di </w:t>
      </w:r>
      <w:hyperlink r:id="rId8" w:history="1">
        <w:proofErr w:type="spellStart"/>
        <w:r w:rsidRPr="00FC0B94">
          <w:rPr>
            <w:rStyle w:val="Collegamentoipertestuale"/>
            <w:lang w:val="it-IT"/>
          </w:rPr>
          <w:t>Digispark</w:t>
        </w:r>
        <w:proofErr w:type="spellEnd"/>
        <w:r w:rsidRPr="00FC0B94">
          <w:rPr>
            <w:rStyle w:val="Collegamentoipertestuale"/>
            <w:lang w:val="it-IT"/>
          </w:rPr>
          <w:t xml:space="preserve"> </w:t>
        </w:r>
        <w:r w:rsidR="00FC0B94" w:rsidRPr="00FC0B94">
          <w:rPr>
            <w:rStyle w:val="Collegamentoipertestuale"/>
            <w:lang w:val="it-IT"/>
          </w:rPr>
          <w:t>USB Development Board</w:t>
        </w:r>
      </w:hyperlink>
      <w:r w:rsidR="00FC0B94">
        <w:rPr>
          <w:lang w:val="it-IT"/>
        </w:rPr>
        <w:t xml:space="preserve"> </w:t>
      </w:r>
      <w:r w:rsidR="004B1A69">
        <w:rPr>
          <w:lang w:val="it-IT"/>
        </w:rPr>
        <w:t xml:space="preserve">per avvicinare nuovi utenti, </w:t>
      </w:r>
      <w:r w:rsidR="008D63D0">
        <w:rPr>
          <w:lang w:val="it-IT"/>
        </w:rPr>
        <w:t>per esempio</w:t>
      </w:r>
      <w:r w:rsidR="004B1A69">
        <w:rPr>
          <w:lang w:val="it-IT"/>
        </w:rPr>
        <w:t xml:space="preserve"> </w:t>
      </w:r>
      <w:r w:rsidR="008D63D0">
        <w:rPr>
          <w:lang w:val="it-IT"/>
        </w:rPr>
        <w:t>studenti di terza media, al mondo dell’informatica e dell’elettronica.</w:t>
      </w:r>
    </w:p>
    <w:p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Titolo2"/>
      </w:pPr>
      <w:bookmarkStart w:id="5" w:name="_Toc491247131"/>
      <w:r w:rsidRPr="00D03EA1">
        <w:t>Analisi del dominio</w:t>
      </w:r>
      <w:bookmarkEnd w:id="5"/>
    </w:p>
    <w:p w:rsidR="00D92FFC" w:rsidRDefault="0051234D" w:rsidP="00AB05BB">
      <w:r>
        <w:t>Adesso come adesso, prima della realizzazione del nostro progetto, la programmazione in Arduino implica come prerequisiti delle conoscenze base di programmazione in linguaggi C-like e di montaggio di circuiti elettronici</w:t>
      </w:r>
      <w:r w:rsidR="00CF4543">
        <w:t xml:space="preserve">. Questo rischia di allontanare i nuovi utenti a questo mondo che combina programmazione con utilità pratica. La nostra libreria è progettata per aiutare </w:t>
      </w:r>
      <w:r w:rsidR="00513069">
        <w:t>le persone che si interfacciano agli Arduino oppure all’informatica per la prima volta senza dover scrivere troppo codice</w:t>
      </w:r>
      <w:r w:rsidR="00012758">
        <w:t>, in modo da potersi concentrare sulla comprensione di quello che si scrive</w:t>
      </w:r>
      <w:r w:rsidR="007E77B7">
        <w:t>.</w:t>
      </w:r>
    </w:p>
    <w:p w:rsidR="00840972" w:rsidRDefault="00840972" w:rsidP="00AB05BB">
      <w:r>
        <w:t xml:space="preserve">Idealmente, questa libreria è stata pensata per essere utilizzata da studenti delle scuole medie, che non </w:t>
      </w:r>
      <w:r w:rsidR="00B54F29">
        <w:t>posseggono</w:t>
      </w:r>
      <w:r>
        <w:t xml:space="preserve"> alcuna conoscenza né di programmazione né di elettronica, che vengono a fare una giornata informativa alla Scuola Arti e Mestieri di Trevano</w:t>
      </w:r>
      <w:r w:rsidR="0043013A">
        <w:t xml:space="preserve"> in modo che possano portare a casa un lavoro fatto completamente da loro.</w:t>
      </w:r>
    </w:p>
    <w:p w:rsidR="0051234D" w:rsidRDefault="0051234D" w:rsidP="00AB05BB"/>
    <w:p w:rsidR="007F7668" w:rsidRPr="00D03EA1" w:rsidRDefault="007F7668" w:rsidP="00811FD8">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4814"/>
        <w:gridCol w:w="4814"/>
      </w:tblGrid>
      <w:tr w:rsidR="00E73EDC" w:rsidTr="001B7C64">
        <w:tc>
          <w:tcPr>
            <w:tcW w:w="9628" w:type="dxa"/>
            <w:gridSpan w:val="2"/>
          </w:tcPr>
          <w:p w:rsidR="00E73EDC" w:rsidRPr="00E73EDC" w:rsidRDefault="00E73EDC" w:rsidP="00E73EDC">
            <w:pPr>
              <w:jc w:val="center"/>
              <w:rPr>
                <w:b/>
                <w:lang w:val="it-IT"/>
              </w:rPr>
            </w:pPr>
            <w:r w:rsidRPr="00E73EDC">
              <w:rPr>
                <w:b/>
                <w:lang w:val="it-IT"/>
              </w:rPr>
              <w:t>ID: REQ-001</w:t>
            </w:r>
          </w:p>
        </w:tc>
      </w:tr>
      <w:tr w:rsidR="00E73EDC" w:rsidTr="00E73EDC">
        <w:tc>
          <w:tcPr>
            <w:tcW w:w="4814" w:type="dxa"/>
          </w:tcPr>
          <w:p w:rsidR="00E73EDC" w:rsidRDefault="00E73EDC" w:rsidP="007F7668">
            <w:pPr>
              <w:rPr>
                <w:lang w:val="it-IT"/>
              </w:rPr>
            </w:pPr>
            <w:r>
              <w:rPr>
                <w:lang w:val="it-IT"/>
              </w:rPr>
              <w:t>Nome</w:t>
            </w:r>
          </w:p>
        </w:tc>
        <w:tc>
          <w:tcPr>
            <w:tcW w:w="4814" w:type="dxa"/>
          </w:tcPr>
          <w:p w:rsidR="00E73EDC" w:rsidRDefault="00E73EDC" w:rsidP="007F7668">
            <w:pPr>
              <w:rPr>
                <w:lang w:val="it-IT"/>
              </w:rPr>
            </w:pPr>
            <w:r>
              <w:rPr>
                <w:lang w:val="it-IT"/>
              </w:rPr>
              <w:t>Libreria Arduino</w:t>
            </w:r>
          </w:p>
        </w:tc>
      </w:tr>
      <w:tr w:rsidR="00E73EDC" w:rsidTr="00E73EDC">
        <w:tc>
          <w:tcPr>
            <w:tcW w:w="4814" w:type="dxa"/>
          </w:tcPr>
          <w:p w:rsidR="00E73EDC" w:rsidRDefault="00E73EDC" w:rsidP="007F7668">
            <w:pPr>
              <w:rPr>
                <w:lang w:val="it-IT"/>
              </w:rPr>
            </w:pPr>
            <w:r>
              <w:rPr>
                <w:lang w:val="it-IT"/>
              </w:rPr>
              <w:t>Priorità</w:t>
            </w:r>
          </w:p>
        </w:tc>
        <w:tc>
          <w:tcPr>
            <w:tcW w:w="4814" w:type="dxa"/>
          </w:tcPr>
          <w:p w:rsidR="00E73EDC" w:rsidRDefault="00E73EDC" w:rsidP="007F7668">
            <w:pPr>
              <w:rPr>
                <w:lang w:val="it-IT"/>
              </w:rPr>
            </w:pPr>
            <w:r>
              <w:rPr>
                <w:lang w:val="it-IT"/>
              </w:rPr>
              <w:t>1</w:t>
            </w:r>
          </w:p>
        </w:tc>
      </w:tr>
      <w:tr w:rsidR="00E73EDC" w:rsidTr="00E73EDC">
        <w:tc>
          <w:tcPr>
            <w:tcW w:w="4814" w:type="dxa"/>
          </w:tcPr>
          <w:p w:rsidR="00E73EDC" w:rsidRDefault="00E73EDC" w:rsidP="007F7668">
            <w:pPr>
              <w:rPr>
                <w:lang w:val="it-IT"/>
              </w:rPr>
            </w:pPr>
            <w:r>
              <w:rPr>
                <w:lang w:val="it-IT"/>
              </w:rPr>
              <w:t>Versione</w:t>
            </w:r>
          </w:p>
        </w:tc>
        <w:tc>
          <w:tcPr>
            <w:tcW w:w="4814" w:type="dxa"/>
          </w:tcPr>
          <w:p w:rsidR="00E73EDC" w:rsidRDefault="00E73EDC" w:rsidP="007F7668">
            <w:pPr>
              <w:rPr>
                <w:lang w:val="it-IT"/>
              </w:rPr>
            </w:pPr>
            <w:r>
              <w:rPr>
                <w:lang w:val="it-IT"/>
              </w:rPr>
              <w:t>1.0</w:t>
            </w:r>
          </w:p>
        </w:tc>
      </w:tr>
      <w:tr w:rsidR="00E73EDC" w:rsidTr="00E73EDC">
        <w:tc>
          <w:tcPr>
            <w:tcW w:w="4814" w:type="dxa"/>
          </w:tcPr>
          <w:p w:rsidR="00E73EDC" w:rsidRDefault="00E73EDC" w:rsidP="007F7668">
            <w:pPr>
              <w:rPr>
                <w:lang w:val="it-IT"/>
              </w:rPr>
            </w:pPr>
            <w:r>
              <w:rPr>
                <w:lang w:val="it-IT"/>
              </w:rPr>
              <w:t>Note</w:t>
            </w:r>
          </w:p>
        </w:tc>
        <w:tc>
          <w:tcPr>
            <w:tcW w:w="4814" w:type="dxa"/>
          </w:tcPr>
          <w:p w:rsidR="00E73EDC" w:rsidRDefault="00E73EDC" w:rsidP="007F7668">
            <w:pPr>
              <w:rPr>
                <w:lang w:val="it-IT"/>
              </w:rPr>
            </w:pPr>
          </w:p>
        </w:tc>
      </w:tr>
      <w:tr w:rsidR="00E73EDC" w:rsidTr="001B7C64">
        <w:tc>
          <w:tcPr>
            <w:tcW w:w="9628" w:type="dxa"/>
            <w:gridSpan w:val="2"/>
          </w:tcPr>
          <w:p w:rsidR="00E73EDC" w:rsidRPr="00E73EDC" w:rsidRDefault="00E73EDC" w:rsidP="00E73EDC">
            <w:pPr>
              <w:jc w:val="center"/>
              <w:rPr>
                <w:i/>
                <w:lang w:val="it-IT"/>
              </w:rPr>
            </w:pPr>
            <w:r w:rsidRPr="00E73EDC">
              <w:rPr>
                <w:i/>
                <w:lang w:val="it-IT"/>
              </w:rPr>
              <w:t>Sotto-requisiti</w:t>
            </w:r>
          </w:p>
        </w:tc>
      </w:tr>
      <w:tr w:rsidR="00E73EDC" w:rsidTr="00E73EDC">
        <w:tc>
          <w:tcPr>
            <w:tcW w:w="4814" w:type="dxa"/>
          </w:tcPr>
          <w:p w:rsidR="00E73EDC" w:rsidRDefault="00E73EDC" w:rsidP="007F7668">
            <w:pPr>
              <w:rPr>
                <w:lang w:val="it-IT"/>
              </w:rPr>
            </w:pPr>
            <w:r>
              <w:rPr>
                <w:lang w:val="it-IT"/>
              </w:rPr>
              <w:t>001</w:t>
            </w:r>
          </w:p>
        </w:tc>
        <w:tc>
          <w:tcPr>
            <w:tcW w:w="4814" w:type="dxa"/>
          </w:tcPr>
          <w:p w:rsidR="00E73EDC" w:rsidRDefault="00E73EDC" w:rsidP="007F7668">
            <w:pPr>
              <w:rPr>
                <w:lang w:val="it-IT"/>
              </w:rPr>
            </w:pPr>
            <w:r>
              <w:rPr>
                <w:lang w:val="it-IT"/>
              </w:rPr>
              <w:t>Bisogna realizzare una libreria compatibile con il linguaggio Arduino</w:t>
            </w:r>
          </w:p>
        </w:tc>
      </w:tr>
      <w:tr w:rsidR="00E73EDC" w:rsidTr="00E73EDC">
        <w:tc>
          <w:tcPr>
            <w:tcW w:w="4814" w:type="dxa"/>
          </w:tcPr>
          <w:p w:rsidR="00E73EDC" w:rsidRDefault="00E73EDC" w:rsidP="007F7668">
            <w:pPr>
              <w:rPr>
                <w:lang w:val="it-IT"/>
              </w:rPr>
            </w:pPr>
            <w:r>
              <w:rPr>
                <w:lang w:val="it-IT"/>
              </w:rPr>
              <w:t>002</w:t>
            </w:r>
          </w:p>
        </w:tc>
        <w:tc>
          <w:tcPr>
            <w:tcW w:w="4814" w:type="dxa"/>
          </w:tcPr>
          <w:p w:rsidR="00E73EDC" w:rsidRDefault="00E73EDC" w:rsidP="007F7668">
            <w:pPr>
              <w:rPr>
                <w:lang w:val="it-IT"/>
              </w:rPr>
            </w:pPr>
            <w:r>
              <w:rPr>
                <w:lang w:val="it-IT"/>
              </w:rPr>
              <w:t>La libreria deve essere realizzata in linguaggio C++</w:t>
            </w:r>
          </w:p>
        </w:tc>
      </w:tr>
    </w:tbl>
    <w:p w:rsidR="00E73EDC" w:rsidRDefault="00E73EDC" w:rsidP="007F7668"/>
    <w:tbl>
      <w:tblPr>
        <w:tblStyle w:val="Grigliatabella"/>
        <w:tblW w:w="0" w:type="auto"/>
        <w:tblLook w:val="04A0" w:firstRow="1" w:lastRow="0" w:firstColumn="1" w:lastColumn="0" w:noHBand="0" w:noVBand="1"/>
      </w:tblPr>
      <w:tblGrid>
        <w:gridCol w:w="4814"/>
        <w:gridCol w:w="4814"/>
      </w:tblGrid>
      <w:tr w:rsidR="00624024" w:rsidTr="00235A34">
        <w:tc>
          <w:tcPr>
            <w:tcW w:w="9628" w:type="dxa"/>
            <w:gridSpan w:val="2"/>
          </w:tcPr>
          <w:p w:rsidR="00624024" w:rsidRPr="00E73EDC" w:rsidRDefault="00624024" w:rsidP="00235A34">
            <w:pPr>
              <w:jc w:val="center"/>
              <w:rPr>
                <w:b/>
                <w:lang w:val="it-IT"/>
              </w:rPr>
            </w:pPr>
            <w:r w:rsidRPr="00E73EDC">
              <w:rPr>
                <w:b/>
                <w:lang w:val="it-IT"/>
              </w:rPr>
              <w:t>ID: REQ-00</w:t>
            </w:r>
            <w:r>
              <w:rPr>
                <w:b/>
                <w:lang w:val="it-IT"/>
              </w:rPr>
              <w:t>2</w:t>
            </w:r>
          </w:p>
        </w:tc>
      </w:tr>
      <w:tr w:rsidR="00624024" w:rsidTr="00235A34">
        <w:tc>
          <w:tcPr>
            <w:tcW w:w="4814" w:type="dxa"/>
          </w:tcPr>
          <w:p w:rsidR="00624024" w:rsidRDefault="00624024" w:rsidP="00235A34">
            <w:pPr>
              <w:rPr>
                <w:lang w:val="it-IT"/>
              </w:rPr>
            </w:pPr>
            <w:r>
              <w:rPr>
                <w:lang w:val="it-IT"/>
              </w:rPr>
              <w:t>Nome</w:t>
            </w:r>
          </w:p>
        </w:tc>
        <w:tc>
          <w:tcPr>
            <w:tcW w:w="4814" w:type="dxa"/>
          </w:tcPr>
          <w:p w:rsidR="00624024" w:rsidRDefault="00624024" w:rsidP="00235A34">
            <w:pPr>
              <w:rPr>
                <w:lang w:val="it-IT"/>
              </w:rPr>
            </w:pPr>
            <w:proofErr w:type="spellStart"/>
            <w:r>
              <w:rPr>
                <w:lang w:val="it-IT"/>
              </w:rPr>
              <w:t>LEDLib</w:t>
            </w:r>
            <w:proofErr w:type="spellEnd"/>
          </w:p>
        </w:tc>
      </w:tr>
      <w:tr w:rsidR="00624024" w:rsidTr="00235A34">
        <w:tc>
          <w:tcPr>
            <w:tcW w:w="4814" w:type="dxa"/>
          </w:tcPr>
          <w:p w:rsidR="00624024" w:rsidRDefault="00624024" w:rsidP="00235A34">
            <w:pPr>
              <w:rPr>
                <w:lang w:val="it-IT"/>
              </w:rPr>
            </w:pPr>
            <w:r>
              <w:rPr>
                <w:lang w:val="it-IT"/>
              </w:rPr>
              <w:t>Priorità</w:t>
            </w:r>
          </w:p>
        </w:tc>
        <w:tc>
          <w:tcPr>
            <w:tcW w:w="4814" w:type="dxa"/>
          </w:tcPr>
          <w:p w:rsidR="00624024" w:rsidRDefault="00624024" w:rsidP="00235A34">
            <w:pPr>
              <w:rPr>
                <w:lang w:val="it-IT"/>
              </w:rPr>
            </w:pPr>
            <w:r>
              <w:rPr>
                <w:lang w:val="it-IT"/>
              </w:rPr>
              <w:t>1</w:t>
            </w:r>
          </w:p>
        </w:tc>
      </w:tr>
      <w:tr w:rsidR="00624024" w:rsidTr="00235A34">
        <w:tc>
          <w:tcPr>
            <w:tcW w:w="4814" w:type="dxa"/>
          </w:tcPr>
          <w:p w:rsidR="00624024" w:rsidRDefault="00624024" w:rsidP="00235A34">
            <w:pPr>
              <w:rPr>
                <w:lang w:val="it-IT"/>
              </w:rPr>
            </w:pPr>
            <w:r>
              <w:rPr>
                <w:lang w:val="it-IT"/>
              </w:rPr>
              <w:t>Versione</w:t>
            </w:r>
          </w:p>
        </w:tc>
        <w:tc>
          <w:tcPr>
            <w:tcW w:w="4814" w:type="dxa"/>
          </w:tcPr>
          <w:p w:rsidR="00624024" w:rsidRDefault="00624024" w:rsidP="00235A34">
            <w:pPr>
              <w:rPr>
                <w:lang w:val="it-IT"/>
              </w:rPr>
            </w:pPr>
            <w:r>
              <w:rPr>
                <w:lang w:val="it-IT"/>
              </w:rPr>
              <w:t>1.0</w:t>
            </w:r>
          </w:p>
        </w:tc>
      </w:tr>
      <w:tr w:rsidR="00624024" w:rsidTr="00235A34">
        <w:tc>
          <w:tcPr>
            <w:tcW w:w="4814" w:type="dxa"/>
          </w:tcPr>
          <w:p w:rsidR="00624024" w:rsidRDefault="00624024" w:rsidP="00235A34">
            <w:pPr>
              <w:rPr>
                <w:lang w:val="it-IT"/>
              </w:rPr>
            </w:pPr>
            <w:r>
              <w:rPr>
                <w:lang w:val="it-IT"/>
              </w:rPr>
              <w:t>Note</w:t>
            </w:r>
          </w:p>
        </w:tc>
        <w:tc>
          <w:tcPr>
            <w:tcW w:w="4814" w:type="dxa"/>
          </w:tcPr>
          <w:p w:rsidR="00624024" w:rsidRDefault="00624024" w:rsidP="00235A34">
            <w:pPr>
              <w:rPr>
                <w:lang w:val="it-IT"/>
              </w:rPr>
            </w:pPr>
          </w:p>
        </w:tc>
      </w:tr>
      <w:tr w:rsidR="00624024" w:rsidTr="00235A34">
        <w:tc>
          <w:tcPr>
            <w:tcW w:w="9628" w:type="dxa"/>
            <w:gridSpan w:val="2"/>
          </w:tcPr>
          <w:p w:rsidR="00624024" w:rsidRPr="00E73EDC" w:rsidRDefault="00624024" w:rsidP="00235A34">
            <w:pPr>
              <w:jc w:val="center"/>
              <w:rPr>
                <w:i/>
                <w:lang w:val="it-IT"/>
              </w:rPr>
            </w:pPr>
            <w:r w:rsidRPr="00E73EDC">
              <w:rPr>
                <w:i/>
                <w:lang w:val="it-IT"/>
              </w:rPr>
              <w:t>Sotto-requisiti</w:t>
            </w:r>
          </w:p>
        </w:tc>
      </w:tr>
      <w:tr w:rsidR="00624024" w:rsidTr="00235A34">
        <w:tc>
          <w:tcPr>
            <w:tcW w:w="4814" w:type="dxa"/>
          </w:tcPr>
          <w:p w:rsidR="00624024" w:rsidRDefault="00624024" w:rsidP="00235A34">
            <w:pPr>
              <w:rPr>
                <w:lang w:val="it-IT"/>
              </w:rPr>
            </w:pPr>
            <w:r>
              <w:rPr>
                <w:lang w:val="it-IT"/>
              </w:rPr>
              <w:t>001</w:t>
            </w:r>
          </w:p>
        </w:tc>
        <w:tc>
          <w:tcPr>
            <w:tcW w:w="4814" w:type="dxa"/>
          </w:tcPr>
          <w:p w:rsidR="00624024" w:rsidRDefault="00624024" w:rsidP="00235A34">
            <w:pPr>
              <w:rPr>
                <w:lang w:val="it-IT"/>
              </w:rPr>
            </w:pPr>
            <w:r>
              <w:rPr>
                <w:lang w:val="it-IT"/>
              </w:rPr>
              <w:t xml:space="preserve">È necessario implementare una libreria </w:t>
            </w:r>
            <w:r w:rsidR="005F5D7D">
              <w:rPr>
                <w:lang w:val="it-IT"/>
              </w:rPr>
              <w:t>per controllare</w:t>
            </w:r>
            <w:r w:rsidR="001C7E06">
              <w:rPr>
                <w:lang w:val="it-IT"/>
              </w:rPr>
              <w:t xml:space="preserve"> lo stato di un LED</w:t>
            </w:r>
          </w:p>
        </w:tc>
      </w:tr>
      <w:tr w:rsidR="00624024" w:rsidTr="00235A34">
        <w:tc>
          <w:tcPr>
            <w:tcW w:w="4814" w:type="dxa"/>
          </w:tcPr>
          <w:p w:rsidR="00624024" w:rsidRDefault="00624024" w:rsidP="00235A34">
            <w:pPr>
              <w:rPr>
                <w:lang w:val="it-IT"/>
              </w:rPr>
            </w:pPr>
            <w:r>
              <w:rPr>
                <w:lang w:val="it-IT"/>
              </w:rPr>
              <w:t>002</w:t>
            </w:r>
          </w:p>
        </w:tc>
        <w:tc>
          <w:tcPr>
            <w:tcW w:w="4814" w:type="dxa"/>
          </w:tcPr>
          <w:p w:rsidR="00624024" w:rsidRPr="003D1CA0" w:rsidRDefault="00624024" w:rsidP="00235A34">
            <w:pPr>
              <w:rPr>
                <w:lang w:val="it-IT"/>
              </w:rPr>
            </w:pPr>
            <w:r>
              <w:rPr>
                <w:lang w:val="it-IT"/>
              </w:rPr>
              <w:t xml:space="preserve">La libreria deve </w:t>
            </w:r>
            <w:r w:rsidR="004955A5">
              <w:rPr>
                <w:lang w:val="it-IT"/>
              </w:rPr>
              <w:t>implementare un metodo che ottiene lo stato del LED</w:t>
            </w:r>
            <w:r w:rsidR="003D1CA0">
              <w:rPr>
                <w:lang w:val="it-IT"/>
              </w:rPr>
              <w:t xml:space="preserve"> associato</w:t>
            </w:r>
          </w:p>
        </w:tc>
      </w:tr>
    </w:tbl>
    <w:p w:rsidR="00624024" w:rsidRDefault="00624024" w:rsidP="007F7668"/>
    <w:tbl>
      <w:tblPr>
        <w:tblStyle w:val="Grigliatabella"/>
        <w:tblW w:w="0" w:type="auto"/>
        <w:tblLook w:val="04A0" w:firstRow="1" w:lastRow="0" w:firstColumn="1" w:lastColumn="0" w:noHBand="0" w:noVBand="1"/>
      </w:tblPr>
      <w:tblGrid>
        <w:gridCol w:w="4814"/>
        <w:gridCol w:w="4814"/>
      </w:tblGrid>
      <w:tr w:rsidR="003D1CA0" w:rsidTr="00235A34">
        <w:tc>
          <w:tcPr>
            <w:tcW w:w="9628" w:type="dxa"/>
            <w:gridSpan w:val="2"/>
          </w:tcPr>
          <w:p w:rsidR="003D1CA0" w:rsidRPr="00E73EDC" w:rsidRDefault="003D1CA0" w:rsidP="00235A34">
            <w:pPr>
              <w:jc w:val="center"/>
              <w:rPr>
                <w:b/>
                <w:lang w:val="it-IT"/>
              </w:rPr>
            </w:pPr>
            <w:r w:rsidRPr="00E73EDC">
              <w:rPr>
                <w:b/>
                <w:lang w:val="it-IT"/>
              </w:rPr>
              <w:t>ID: REQ-00</w:t>
            </w:r>
            <w:r w:rsidR="00272BFB">
              <w:rPr>
                <w:b/>
                <w:lang w:val="it-IT"/>
              </w:rPr>
              <w:t>3</w:t>
            </w:r>
          </w:p>
        </w:tc>
      </w:tr>
      <w:tr w:rsidR="003D1CA0" w:rsidTr="00235A34">
        <w:tc>
          <w:tcPr>
            <w:tcW w:w="4814" w:type="dxa"/>
          </w:tcPr>
          <w:p w:rsidR="003D1CA0" w:rsidRDefault="003D1CA0" w:rsidP="00235A34">
            <w:pPr>
              <w:rPr>
                <w:lang w:val="it-IT"/>
              </w:rPr>
            </w:pPr>
            <w:r>
              <w:rPr>
                <w:lang w:val="it-IT"/>
              </w:rPr>
              <w:t>Nome</w:t>
            </w:r>
          </w:p>
        </w:tc>
        <w:tc>
          <w:tcPr>
            <w:tcW w:w="4814" w:type="dxa"/>
          </w:tcPr>
          <w:p w:rsidR="003D1CA0" w:rsidRDefault="003D1CA0" w:rsidP="00235A34">
            <w:pPr>
              <w:rPr>
                <w:lang w:val="it-IT"/>
              </w:rPr>
            </w:pPr>
            <w:proofErr w:type="spellStart"/>
            <w:r>
              <w:rPr>
                <w:lang w:val="it-IT"/>
              </w:rPr>
              <w:t>ButtonLib</w:t>
            </w:r>
            <w:proofErr w:type="spellEnd"/>
          </w:p>
        </w:tc>
      </w:tr>
      <w:tr w:rsidR="003D1CA0" w:rsidTr="00235A34">
        <w:tc>
          <w:tcPr>
            <w:tcW w:w="4814" w:type="dxa"/>
          </w:tcPr>
          <w:p w:rsidR="003D1CA0" w:rsidRDefault="003D1CA0" w:rsidP="00235A34">
            <w:pPr>
              <w:rPr>
                <w:lang w:val="it-IT"/>
              </w:rPr>
            </w:pPr>
            <w:r>
              <w:rPr>
                <w:lang w:val="it-IT"/>
              </w:rPr>
              <w:t>Priorità</w:t>
            </w:r>
          </w:p>
        </w:tc>
        <w:tc>
          <w:tcPr>
            <w:tcW w:w="4814" w:type="dxa"/>
          </w:tcPr>
          <w:p w:rsidR="003D1CA0" w:rsidRDefault="003D1CA0" w:rsidP="00235A34">
            <w:pPr>
              <w:rPr>
                <w:lang w:val="it-IT"/>
              </w:rPr>
            </w:pPr>
            <w:r>
              <w:rPr>
                <w:lang w:val="it-IT"/>
              </w:rPr>
              <w:t>1</w:t>
            </w:r>
          </w:p>
        </w:tc>
      </w:tr>
      <w:tr w:rsidR="003D1CA0" w:rsidTr="00235A34">
        <w:tc>
          <w:tcPr>
            <w:tcW w:w="4814" w:type="dxa"/>
          </w:tcPr>
          <w:p w:rsidR="003D1CA0" w:rsidRDefault="003D1CA0" w:rsidP="00235A34">
            <w:pPr>
              <w:rPr>
                <w:lang w:val="it-IT"/>
              </w:rPr>
            </w:pPr>
            <w:r>
              <w:rPr>
                <w:lang w:val="it-IT"/>
              </w:rPr>
              <w:t>Versione</w:t>
            </w:r>
          </w:p>
        </w:tc>
        <w:tc>
          <w:tcPr>
            <w:tcW w:w="4814" w:type="dxa"/>
          </w:tcPr>
          <w:p w:rsidR="003D1CA0" w:rsidRDefault="003D1CA0" w:rsidP="00235A34">
            <w:pPr>
              <w:rPr>
                <w:lang w:val="it-IT"/>
              </w:rPr>
            </w:pPr>
            <w:r>
              <w:rPr>
                <w:lang w:val="it-IT"/>
              </w:rPr>
              <w:t>1.0</w:t>
            </w:r>
          </w:p>
        </w:tc>
      </w:tr>
      <w:tr w:rsidR="003D1CA0" w:rsidTr="00235A34">
        <w:tc>
          <w:tcPr>
            <w:tcW w:w="4814" w:type="dxa"/>
          </w:tcPr>
          <w:p w:rsidR="003D1CA0" w:rsidRDefault="003D1CA0" w:rsidP="00235A34">
            <w:pPr>
              <w:rPr>
                <w:lang w:val="it-IT"/>
              </w:rPr>
            </w:pPr>
            <w:r>
              <w:rPr>
                <w:lang w:val="it-IT"/>
              </w:rPr>
              <w:t>Note</w:t>
            </w:r>
          </w:p>
        </w:tc>
        <w:tc>
          <w:tcPr>
            <w:tcW w:w="4814" w:type="dxa"/>
          </w:tcPr>
          <w:p w:rsidR="003D1CA0" w:rsidRDefault="003D1CA0" w:rsidP="00235A34">
            <w:pPr>
              <w:rPr>
                <w:lang w:val="it-IT"/>
              </w:rPr>
            </w:pPr>
          </w:p>
        </w:tc>
      </w:tr>
      <w:tr w:rsidR="003D1CA0" w:rsidTr="00235A34">
        <w:tc>
          <w:tcPr>
            <w:tcW w:w="9628" w:type="dxa"/>
            <w:gridSpan w:val="2"/>
          </w:tcPr>
          <w:p w:rsidR="003D1CA0" w:rsidRPr="00E73EDC" w:rsidRDefault="003D1CA0" w:rsidP="00235A34">
            <w:pPr>
              <w:jc w:val="center"/>
              <w:rPr>
                <w:i/>
                <w:lang w:val="it-IT"/>
              </w:rPr>
            </w:pPr>
            <w:r w:rsidRPr="00E73EDC">
              <w:rPr>
                <w:i/>
                <w:lang w:val="it-IT"/>
              </w:rPr>
              <w:t>Sotto-requisiti</w:t>
            </w:r>
          </w:p>
        </w:tc>
      </w:tr>
      <w:tr w:rsidR="003D1CA0" w:rsidTr="00235A34">
        <w:tc>
          <w:tcPr>
            <w:tcW w:w="4814" w:type="dxa"/>
          </w:tcPr>
          <w:p w:rsidR="003D1CA0" w:rsidRDefault="003D1CA0" w:rsidP="00235A34">
            <w:pPr>
              <w:rPr>
                <w:lang w:val="it-IT"/>
              </w:rPr>
            </w:pPr>
            <w:r>
              <w:rPr>
                <w:lang w:val="it-IT"/>
              </w:rPr>
              <w:t>001</w:t>
            </w:r>
          </w:p>
        </w:tc>
        <w:tc>
          <w:tcPr>
            <w:tcW w:w="4814" w:type="dxa"/>
          </w:tcPr>
          <w:p w:rsidR="003D1CA0" w:rsidRDefault="003D1CA0" w:rsidP="00235A34">
            <w:pPr>
              <w:rPr>
                <w:lang w:val="it-IT"/>
              </w:rPr>
            </w:pPr>
            <w:r>
              <w:rPr>
                <w:lang w:val="it-IT"/>
              </w:rPr>
              <w:t>È necessario implementare una libreria per controllare lo stato di un bottone</w:t>
            </w:r>
          </w:p>
        </w:tc>
      </w:tr>
      <w:tr w:rsidR="003D1CA0" w:rsidTr="00235A34">
        <w:tc>
          <w:tcPr>
            <w:tcW w:w="4814" w:type="dxa"/>
          </w:tcPr>
          <w:p w:rsidR="003D1CA0" w:rsidRDefault="003D1CA0" w:rsidP="00235A34">
            <w:pPr>
              <w:rPr>
                <w:lang w:val="it-IT"/>
              </w:rPr>
            </w:pPr>
            <w:r>
              <w:rPr>
                <w:lang w:val="it-IT"/>
              </w:rPr>
              <w:t>002</w:t>
            </w:r>
          </w:p>
        </w:tc>
        <w:tc>
          <w:tcPr>
            <w:tcW w:w="4814" w:type="dxa"/>
          </w:tcPr>
          <w:p w:rsidR="003D1CA0" w:rsidRDefault="003D1CA0" w:rsidP="00235A34">
            <w:pPr>
              <w:rPr>
                <w:lang w:val="it-IT"/>
              </w:rPr>
            </w:pPr>
            <w:r>
              <w:rPr>
                <w:lang w:val="it-IT"/>
              </w:rPr>
              <w:t>La libreria deve implementare un metodo che ottiene lo stato del bottone associato</w:t>
            </w:r>
          </w:p>
        </w:tc>
      </w:tr>
    </w:tbl>
    <w:p w:rsidR="003D1CA0" w:rsidRDefault="003D1CA0" w:rsidP="007F7668"/>
    <w:p w:rsidR="00272BFB" w:rsidRDefault="00272BFB" w:rsidP="007F7668"/>
    <w:tbl>
      <w:tblPr>
        <w:tblStyle w:val="Grigliatabella"/>
        <w:tblW w:w="0" w:type="auto"/>
        <w:tblLook w:val="04A0" w:firstRow="1" w:lastRow="0" w:firstColumn="1" w:lastColumn="0" w:noHBand="0" w:noVBand="1"/>
      </w:tblPr>
      <w:tblGrid>
        <w:gridCol w:w="4814"/>
        <w:gridCol w:w="4814"/>
      </w:tblGrid>
      <w:tr w:rsidR="00272BFB" w:rsidTr="00235A34">
        <w:tc>
          <w:tcPr>
            <w:tcW w:w="9628" w:type="dxa"/>
            <w:gridSpan w:val="2"/>
          </w:tcPr>
          <w:p w:rsidR="00272BFB" w:rsidRPr="00E73EDC" w:rsidRDefault="00272BFB" w:rsidP="00235A34">
            <w:pPr>
              <w:jc w:val="center"/>
              <w:rPr>
                <w:b/>
                <w:lang w:val="it-IT"/>
              </w:rPr>
            </w:pPr>
            <w:r w:rsidRPr="00E73EDC">
              <w:rPr>
                <w:b/>
                <w:lang w:val="it-IT"/>
              </w:rPr>
              <w:t>ID: REQ-00</w:t>
            </w:r>
            <w:r>
              <w:rPr>
                <w:b/>
                <w:lang w:val="it-IT"/>
              </w:rPr>
              <w:t>4</w:t>
            </w:r>
          </w:p>
        </w:tc>
      </w:tr>
      <w:tr w:rsidR="00272BFB" w:rsidTr="00235A34">
        <w:tc>
          <w:tcPr>
            <w:tcW w:w="4814" w:type="dxa"/>
          </w:tcPr>
          <w:p w:rsidR="00272BFB" w:rsidRDefault="00272BFB" w:rsidP="00235A34">
            <w:pPr>
              <w:rPr>
                <w:lang w:val="it-IT"/>
              </w:rPr>
            </w:pPr>
            <w:r>
              <w:rPr>
                <w:lang w:val="it-IT"/>
              </w:rPr>
              <w:t>Nome</w:t>
            </w:r>
          </w:p>
        </w:tc>
        <w:tc>
          <w:tcPr>
            <w:tcW w:w="4814" w:type="dxa"/>
          </w:tcPr>
          <w:p w:rsidR="00272BFB" w:rsidRDefault="00272BFB" w:rsidP="00235A34">
            <w:pPr>
              <w:rPr>
                <w:lang w:val="it-IT"/>
              </w:rPr>
            </w:pPr>
            <w:proofErr w:type="spellStart"/>
            <w:r>
              <w:rPr>
                <w:lang w:val="it-IT"/>
              </w:rPr>
              <w:t>PhotocellLib</w:t>
            </w:r>
            <w:proofErr w:type="spellEnd"/>
          </w:p>
        </w:tc>
      </w:tr>
      <w:tr w:rsidR="00272BFB" w:rsidTr="00235A34">
        <w:tc>
          <w:tcPr>
            <w:tcW w:w="4814" w:type="dxa"/>
          </w:tcPr>
          <w:p w:rsidR="00272BFB" w:rsidRDefault="00272BFB" w:rsidP="00235A34">
            <w:pPr>
              <w:rPr>
                <w:lang w:val="it-IT"/>
              </w:rPr>
            </w:pPr>
            <w:r>
              <w:rPr>
                <w:lang w:val="it-IT"/>
              </w:rPr>
              <w:t>Priorità</w:t>
            </w:r>
          </w:p>
        </w:tc>
        <w:tc>
          <w:tcPr>
            <w:tcW w:w="4814" w:type="dxa"/>
          </w:tcPr>
          <w:p w:rsidR="00272BFB" w:rsidRDefault="00272BFB" w:rsidP="00235A34">
            <w:pPr>
              <w:rPr>
                <w:lang w:val="it-IT"/>
              </w:rPr>
            </w:pPr>
            <w:r>
              <w:rPr>
                <w:lang w:val="it-IT"/>
              </w:rPr>
              <w:t>1</w:t>
            </w:r>
          </w:p>
        </w:tc>
      </w:tr>
      <w:tr w:rsidR="00272BFB" w:rsidTr="00235A34">
        <w:tc>
          <w:tcPr>
            <w:tcW w:w="4814" w:type="dxa"/>
          </w:tcPr>
          <w:p w:rsidR="00272BFB" w:rsidRDefault="00272BFB" w:rsidP="00235A34">
            <w:pPr>
              <w:rPr>
                <w:lang w:val="it-IT"/>
              </w:rPr>
            </w:pPr>
            <w:r>
              <w:rPr>
                <w:lang w:val="it-IT"/>
              </w:rPr>
              <w:t>Versione</w:t>
            </w:r>
          </w:p>
        </w:tc>
        <w:tc>
          <w:tcPr>
            <w:tcW w:w="4814" w:type="dxa"/>
          </w:tcPr>
          <w:p w:rsidR="00272BFB" w:rsidRDefault="00272BFB" w:rsidP="00235A34">
            <w:pPr>
              <w:rPr>
                <w:lang w:val="it-IT"/>
              </w:rPr>
            </w:pPr>
            <w:r>
              <w:rPr>
                <w:lang w:val="it-IT"/>
              </w:rPr>
              <w:t>1.0</w:t>
            </w:r>
          </w:p>
        </w:tc>
      </w:tr>
      <w:tr w:rsidR="00272BFB" w:rsidTr="00235A34">
        <w:tc>
          <w:tcPr>
            <w:tcW w:w="4814" w:type="dxa"/>
          </w:tcPr>
          <w:p w:rsidR="00272BFB" w:rsidRDefault="00272BFB" w:rsidP="00235A34">
            <w:pPr>
              <w:rPr>
                <w:lang w:val="it-IT"/>
              </w:rPr>
            </w:pPr>
            <w:r>
              <w:rPr>
                <w:lang w:val="it-IT"/>
              </w:rPr>
              <w:lastRenderedPageBreak/>
              <w:t>Note</w:t>
            </w:r>
          </w:p>
        </w:tc>
        <w:tc>
          <w:tcPr>
            <w:tcW w:w="4814" w:type="dxa"/>
          </w:tcPr>
          <w:p w:rsidR="00272BFB" w:rsidRDefault="00272BFB" w:rsidP="00235A34">
            <w:pPr>
              <w:rPr>
                <w:lang w:val="it-IT"/>
              </w:rPr>
            </w:pPr>
          </w:p>
        </w:tc>
      </w:tr>
      <w:tr w:rsidR="00272BFB" w:rsidTr="00235A34">
        <w:tc>
          <w:tcPr>
            <w:tcW w:w="9628" w:type="dxa"/>
            <w:gridSpan w:val="2"/>
          </w:tcPr>
          <w:p w:rsidR="00272BFB" w:rsidRPr="00E73EDC" w:rsidRDefault="00272BFB" w:rsidP="00235A34">
            <w:pPr>
              <w:jc w:val="center"/>
              <w:rPr>
                <w:i/>
                <w:lang w:val="it-IT"/>
              </w:rPr>
            </w:pPr>
            <w:r w:rsidRPr="00E73EDC">
              <w:rPr>
                <w:i/>
                <w:lang w:val="it-IT"/>
              </w:rPr>
              <w:t>Sotto-requisiti</w:t>
            </w:r>
          </w:p>
        </w:tc>
      </w:tr>
      <w:tr w:rsidR="00272BFB" w:rsidTr="00235A34">
        <w:tc>
          <w:tcPr>
            <w:tcW w:w="4814" w:type="dxa"/>
          </w:tcPr>
          <w:p w:rsidR="00272BFB" w:rsidRDefault="00272BFB" w:rsidP="00235A34">
            <w:pPr>
              <w:rPr>
                <w:lang w:val="it-IT"/>
              </w:rPr>
            </w:pPr>
            <w:r>
              <w:rPr>
                <w:lang w:val="it-IT"/>
              </w:rPr>
              <w:t>001</w:t>
            </w:r>
          </w:p>
        </w:tc>
        <w:tc>
          <w:tcPr>
            <w:tcW w:w="4814" w:type="dxa"/>
          </w:tcPr>
          <w:p w:rsidR="00272BFB" w:rsidRDefault="00272BFB" w:rsidP="00235A34">
            <w:pPr>
              <w:rPr>
                <w:lang w:val="it-IT"/>
              </w:rPr>
            </w:pPr>
            <w:r>
              <w:rPr>
                <w:lang w:val="it-IT"/>
              </w:rPr>
              <w:t>È necessario implementare una libreria per controllare lo stato di una fotocellula</w:t>
            </w:r>
          </w:p>
        </w:tc>
      </w:tr>
      <w:tr w:rsidR="00272BFB" w:rsidTr="00235A34">
        <w:tc>
          <w:tcPr>
            <w:tcW w:w="4814" w:type="dxa"/>
          </w:tcPr>
          <w:p w:rsidR="00272BFB" w:rsidRDefault="00272BFB" w:rsidP="00235A34">
            <w:pPr>
              <w:rPr>
                <w:lang w:val="it-IT"/>
              </w:rPr>
            </w:pPr>
            <w:r>
              <w:rPr>
                <w:lang w:val="it-IT"/>
              </w:rPr>
              <w:t>002</w:t>
            </w:r>
          </w:p>
        </w:tc>
        <w:tc>
          <w:tcPr>
            <w:tcW w:w="4814" w:type="dxa"/>
          </w:tcPr>
          <w:p w:rsidR="00272BFB" w:rsidRDefault="00272BFB" w:rsidP="00235A34">
            <w:pPr>
              <w:rPr>
                <w:lang w:val="it-IT"/>
              </w:rPr>
            </w:pPr>
            <w:r>
              <w:rPr>
                <w:lang w:val="it-IT"/>
              </w:rPr>
              <w:t>La libreria deve implementare un metodo che ottiene lo stato del bottone associato</w:t>
            </w:r>
          </w:p>
        </w:tc>
      </w:tr>
    </w:tbl>
    <w:p w:rsidR="00272BFB" w:rsidRDefault="00272BFB" w:rsidP="007F7668"/>
    <w:tbl>
      <w:tblPr>
        <w:tblStyle w:val="Grigliatabella"/>
        <w:tblW w:w="0" w:type="auto"/>
        <w:tblLook w:val="04A0" w:firstRow="1" w:lastRow="0" w:firstColumn="1" w:lastColumn="0" w:noHBand="0" w:noVBand="1"/>
      </w:tblPr>
      <w:tblGrid>
        <w:gridCol w:w="4814"/>
        <w:gridCol w:w="4814"/>
      </w:tblGrid>
      <w:tr w:rsidR="0041559B" w:rsidTr="00235A34">
        <w:tc>
          <w:tcPr>
            <w:tcW w:w="9628" w:type="dxa"/>
            <w:gridSpan w:val="2"/>
          </w:tcPr>
          <w:p w:rsidR="0041559B" w:rsidRPr="00E73EDC" w:rsidRDefault="0041559B" w:rsidP="00235A34">
            <w:pPr>
              <w:jc w:val="center"/>
              <w:rPr>
                <w:b/>
                <w:lang w:val="it-IT"/>
              </w:rPr>
            </w:pPr>
            <w:r w:rsidRPr="00E73EDC">
              <w:rPr>
                <w:b/>
                <w:lang w:val="it-IT"/>
              </w:rPr>
              <w:t>ID: REQ-00</w:t>
            </w:r>
            <w:r>
              <w:rPr>
                <w:b/>
                <w:lang w:val="it-IT"/>
              </w:rPr>
              <w:t>5</w:t>
            </w:r>
          </w:p>
        </w:tc>
      </w:tr>
      <w:tr w:rsidR="0041559B" w:rsidTr="00235A34">
        <w:tc>
          <w:tcPr>
            <w:tcW w:w="4814" w:type="dxa"/>
          </w:tcPr>
          <w:p w:rsidR="0041559B" w:rsidRDefault="0041559B" w:rsidP="00235A34">
            <w:pPr>
              <w:rPr>
                <w:lang w:val="it-IT"/>
              </w:rPr>
            </w:pPr>
            <w:r>
              <w:rPr>
                <w:lang w:val="it-IT"/>
              </w:rPr>
              <w:t>Nome</w:t>
            </w:r>
          </w:p>
        </w:tc>
        <w:tc>
          <w:tcPr>
            <w:tcW w:w="4814" w:type="dxa"/>
          </w:tcPr>
          <w:p w:rsidR="0041559B" w:rsidRDefault="0041559B" w:rsidP="00235A34">
            <w:pPr>
              <w:rPr>
                <w:lang w:val="it-IT"/>
              </w:rPr>
            </w:pPr>
            <w:r>
              <w:rPr>
                <w:lang w:val="it-IT"/>
              </w:rPr>
              <w:t>LED – Bottone</w:t>
            </w:r>
          </w:p>
        </w:tc>
      </w:tr>
      <w:tr w:rsidR="0041559B" w:rsidTr="00235A34">
        <w:tc>
          <w:tcPr>
            <w:tcW w:w="4814" w:type="dxa"/>
          </w:tcPr>
          <w:p w:rsidR="0041559B" w:rsidRDefault="0041559B" w:rsidP="00235A34">
            <w:pPr>
              <w:rPr>
                <w:lang w:val="it-IT"/>
              </w:rPr>
            </w:pPr>
            <w:r>
              <w:rPr>
                <w:lang w:val="it-IT"/>
              </w:rPr>
              <w:t>Priorità</w:t>
            </w:r>
          </w:p>
        </w:tc>
        <w:tc>
          <w:tcPr>
            <w:tcW w:w="4814" w:type="dxa"/>
          </w:tcPr>
          <w:p w:rsidR="0041559B" w:rsidRDefault="0041559B" w:rsidP="00235A34">
            <w:pPr>
              <w:rPr>
                <w:lang w:val="it-IT"/>
              </w:rPr>
            </w:pPr>
            <w:r>
              <w:rPr>
                <w:lang w:val="it-IT"/>
              </w:rPr>
              <w:t>2</w:t>
            </w:r>
          </w:p>
        </w:tc>
      </w:tr>
      <w:tr w:rsidR="0041559B" w:rsidTr="00235A34">
        <w:tc>
          <w:tcPr>
            <w:tcW w:w="4814" w:type="dxa"/>
          </w:tcPr>
          <w:p w:rsidR="0041559B" w:rsidRDefault="0041559B" w:rsidP="00235A34">
            <w:pPr>
              <w:rPr>
                <w:lang w:val="it-IT"/>
              </w:rPr>
            </w:pPr>
            <w:r>
              <w:rPr>
                <w:lang w:val="it-IT"/>
              </w:rPr>
              <w:t>Versione</w:t>
            </w:r>
          </w:p>
        </w:tc>
        <w:tc>
          <w:tcPr>
            <w:tcW w:w="4814" w:type="dxa"/>
          </w:tcPr>
          <w:p w:rsidR="0041559B" w:rsidRDefault="0041559B" w:rsidP="00235A34">
            <w:pPr>
              <w:rPr>
                <w:lang w:val="it-IT"/>
              </w:rPr>
            </w:pPr>
            <w:r>
              <w:rPr>
                <w:lang w:val="it-IT"/>
              </w:rPr>
              <w:t>1.0</w:t>
            </w:r>
          </w:p>
        </w:tc>
      </w:tr>
      <w:tr w:rsidR="0041559B" w:rsidTr="00235A34">
        <w:tc>
          <w:tcPr>
            <w:tcW w:w="4814" w:type="dxa"/>
          </w:tcPr>
          <w:p w:rsidR="0041559B" w:rsidRDefault="0041559B" w:rsidP="00235A34">
            <w:pPr>
              <w:rPr>
                <w:lang w:val="it-IT"/>
              </w:rPr>
            </w:pPr>
            <w:r>
              <w:rPr>
                <w:lang w:val="it-IT"/>
              </w:rPr>
              <w:t>Note</w:t>
            </w:r>
          </w:p>
        </w:tc>
        <w:tc>
          <w:tcPr>
            <w:tcW w:w="4814" w:type="dxa"/>
          </w:tcPr>
          <w:p w:rsidR="0041559B" w:rsidRDefault="0041559B" w:rsidP="00235A34">
            <w:pPr>
              <w:rPr>
                <w:lang w:val="it-IT"/>
              </w:rPr>
            </w:pPr>
          </w:p>
        </w:tc>
      </w:tr>
      <w:tr w:rsidR="0041559B" w:rsidTr="00235A34">
        <w:tc>
          <w:tcPr>
            <w:tcW w:w="9628" w:type="dxa"/>
            <w:gridSpan w:val="2"/>
          </w:tcPr>
          <w:p w:rsidR="0041559B" w:rsidRPr="00E73EDC" w:rsidRDefault="0041559B" w:rsidP="00235A34">
            <w:pPr>
              <w:jc w:val="center"/>
              <w:rPr>
                <w:i/>
                <w:lang w:val="it-IT"/>
              </w:rPr>
            </w:pPr>
            <w:r w:rsidRPr="00E73EDC">
              <w:rPr>
                <w:i/>
                <w:lang w:val="it-IT"/>
              </w:rPr>
              <w:t>Sotto-requisiti</w:t>
            </w:r>
          </w:p>
        </w:tc>
      </w:tr>
      <w:tr w:rsidR="0041559B" w:rsidTr="00235A34">
        <w:tc>
          <w:tcPr>
            <w:tcW w:w="4814" w:type="dxa"/>
          </w:tcPr>
          <w:p w:rsidR="0041559B" w:rsidRDefault="0041559B" w:rsidP="00235A34">
            <w:pPr>
              <w:rPr>
                <w:lang w:val="it-IT"/>
              </w:rPr>
            </w:pPr>
            <w:r>
              <w:rPr>
                <w:lang w:val="it-IT"/>
              </w:rPr>
              <w:t>001</w:t>
            </w:r>
          </w:p>
        </w:tc>
        <w:tc>
          <w:tcPr>
            <w:tcW w:w="4814" w:type="dxa"/>
          </w:tcPr>
          <w:p w:rsidR="0041559B" w:rsidRDefault="0041559B" w:rsidP="00235A34">
            <w:pPr>
              <w:rPr>
                <w:lang w:val="it-IT"/>
              </w:rPr>
            </w:pPr>
            <w:r>
              <w:rPr>
                <w:lang w:val="it-IT"/>
              </w:rPr>
              <w:t xml:space="preserve">È necessario realizzare tre circuiti di esempio che contengano </w:t>
            </w:r>
            <w:r w:rsidR="00235A34">
              <w:rPr>
                <w:lang w:val="it-IT"/>
              </w:rPr>
              <w:t>una</w:t>
            </w:r>
            <w:r>
              <w:rPr>
                <w:lang w:val="it-IT"/>
              </w:rPr>
              <w:t xml:space="preserve"> combinazione d</w:t>
            </w:r>
            <w:r w:rsidR="00235A34">
              <w:rPr>
                <w:lang w:val="it-IT"/>
              </w:rPr>
              <w:t>el</w:t>
            </w:r>
            <w:r>
              <w:rPr>
                <w:lang w:val="it-IT"/>
              </w:rPr>
              <w:t xml:space="preserve"> </w:t>
            </w:r>
            <w:r w:rsidR="00235A34">
              <w:rPr>
                <w:lang w:val="it-IT"/>
              </w:rPr>
              <w:t>LED e del bottone</w:t>
            </w:r>
          </w:p>
        </w:tc>
      </w:tr>
      <w:tr w:rsidR="0041559B" w:rsidTr="00235A34">
        <w:tc>
          <w:tcPr>
            <w:tcW w:w="4814" w:type="dxa"/>
          </w:tcPr>
          <w:p w:rsidR="0041559B" w:rsidRDefault="0041559B" w:rsidP="00235A34">
            <w:pPr>
              <w:rPr>
                <w:lang w:val="it-IT"/>
              </w:rPr>
            </w:pPr>
            <w:r>
              <w:rPr>
                <w:lang w:val="it-IT"/>
              </w:rPr>
              <w:t>002</w:t>
            </w:r>
          </w:p>
        </w:tc>
        <w:tc>
          <w:tcPr>
            <w:tcW w:w="4814" w:type="dxa"/>
          </w:tcPr>
          <w:p w:rsidR="0041559B" w:rsidRDefault="000160AA" w:rsidP="00235A34">
            <w:pPr>
              <w:rPr>
                <w:lang w:val="it-IT"/>
              </w:rPr>
            </w:pPr>
            <w:r>
              <w:rPr>
                <w:lang w:val="it-IT"/>
              </w:rPr>
              <w:t>Uno dei circuiti</w:t>
            </w:r>
            <w:r w:rsidR="00235A34">
              <w:rPr>
                <w:lang w:val="it-IT"/>
              </w:rPr>
              <w:t xml:space="preserve"> da realizzare</w:t>
            </w:r>
            <w:r>
              <w:rPr>
                <w:lang w:val="it-IT"/>
              </w:rPr>
              <w:t xml:space="preserve"> deve accendere il LED quando viene premuto il bottone</w:t>
            </w:r>
          </w:p>
        </w:tc>
      </w:tr>
      <w:tr w:rsidR="000160AA" w:rsidTr="00CD74FC">
        <w:tc>
          <w:tcPr>
            <w:tcW w:w="4814" w:type="dxa"/>
          </w:tcPr>
          <w:p w:rsidR="000160AA" w:rsidRDefault="000160AA" w:rsidP="00CD74FC">
            <w:pPr>
              <w:rPr>
                <w:lang w:val="it-IT"/>
              </w:rPr>
            </w:pPr>
            <w:r>
              <w:rPr>
                <w:lang w:val="it-IT"/>
              </w:rPr>
              <w:t>00</w:t>
            </w:r>
            <w:r>
              <w:rPr>
                <w:lang w:val="it-IT"/>
              </w:rPr>
              <w:t>3</w:t>
            </w:r>
          </w:p>
        </w:tc>
        <w:tc>
          <w:tcPr>
            <w:tcW w:w="4814" w:type="dxa"/>
          </w:tcPr>
          <w:p w:rsidR="000160AA" w:rsidRDefault="000160AA" w:rsidP="00CD74FC">
            <w:pPr>
              <w:rPr>
                <w:lang w:val="it-IT"/>
              </w:rPr>
            </w:pPr>
            <w:r>
              <w:rPr>
                <w:lang w:val="it-IT"/>
              </w:rPr>
              <w:t>Uno dei</w:t>
            </w:r>
            <w:r>
              <w:rPr>
                <w:lang w:val="it-IT"/>
              </w:rPr>
              <w:t xml:space="preserve"> circuit</w:t>
            </w:r>
            <w:r>
              <w:rPr>
                <w:lang w:val="it-IT"/>
              </w:rPr>
              <w:t>i</w:t>
            </w:r>
            <w:r>
              <w:rPr>
                <w:lang w:val="it-IT"/>
              </w:rPr>
              <w:t xml:space="preserve"> da realizzare deve </w:t>
            </w:r>
            <w:r>
              <w:rPr>
                <w:lang w:val="it-IT"/>
              </w:rPr>
              <w:t>invertire lo stato de</w:t>
            </w:r>
            <w:r>
              <w:rPr>
                <w:lang w:val="it-IT"/>
              </w:rPr>
              <w:t>l LED quando viene premuto il bottone</w:t>
            </w:r>
          </w:p>
        </w:tc>
      </w:tr>
      <w:tr w:rsidR="000160AA" w:rsidTr="00235A34">
        <w:tc>
          <w:tcPr>
            <w:tcW w:w="4814" w:type="dxa"/>
          </w:tcPr>
          <w:p w:rsidR="000160AA" w:rsidRDefault="000160AA" w:rsidP="000160AA">
            <w:pPr>
              <w:rPr>
                <w:lang w:val="it-IT"/>
              </w:rPr>
            </w:pPr>
            <w:r>
              <w:rPr>
                <w:lang w:val="it-IT"/>
              </w:rPr>
              <w:t>00</w:t>
            </w:r>
            <w:r>
              <w:rPr>
                <w:lang w:val="it-IT"/>
              </w:rPr>
              <w:t>4</w:t>
            </w:r>
          </w:p>
        </w:tc>
        <w:tc>
          <w:tcPr>
            <w:tcW w:w="4814" w:type="dxa"/>
          </w:tcPr>
          <w:p w:rsidR="000160AA" w:rsidRDefault="000160AA" w:rsidP="000160AA">
            <w:pPr>
              <w:rPr>
                <w:lang w:val="it-IT"/>
              </w:rPr>
            </w:pPr>
            <w:r>
              <w:rPr>
                <w:lang w:val="it-IT"/>
              </w:rPr>
              <w:t>Uno dei circuiti da realizzare deve invertire lo stato del LED</w:t>
            </w:r>
            <w:r>
              <w:rPr>
                <w:lang w:val="it-IT"/>
              </w:rPr>
              <w:t xml:space="preserve"> velocemente da </w:t>
            </w:r>
            <w:r>
              <w:rPr>
                <w:lang w:val="it-IT"/>
              </w:rPr>
              <w:t>quando viene premuto il bottone</w:t>
            </w:r>
            <w:r>
              <w:rPr>
                <w:lang w:val="it-IT"/>
              </w:rPr>
              <w:t xml:space="preserve"> fino a quando non viene rilasciato</w:t>
            </w:r>
          </w:p>
        </w:tc>
      </w:tr>
    </w:tbl>
    <w:p w:rsidR="0041559B" w:rsidRDefault="0041559B" w:rsidP="007F7668"/>
    <w:tbl>
      <w:tblPr>
        <w:tblStyle w:val="Grigliatabella"/>
        <w:tblW w:w="0" w:type="auto"/>
        <w:tblLook w:val="04A0" w:firstRow="1" w:lastRow="0" w:firstColumn="1" w:lastColumn="0" w:noHBand="0" w:noVBand="1"/>
      </w:tblPr>
      <w:tblGrid>
        <w:gridCol w:w="4814"/>
        <w:gridCol w:w="4814"/>
      </w:tblGrid>
      <w:tr w:rsidR="00A206BD" w:rsidTr="00CD74FC">
        <w:tc>
          <w:tcPr>
            <w:tcW w:w="9628" w:type="dxa"/>
            <w:gridSpan w:val="2"/>
          </w:tcPr>
          <w:p w:rsidR="00A206BD" w:rsidRPr="00E73EDC" w:rsidRDefault="00A206BD" w:rsidP="00CD74FC">
            <w:pPr>
              <w:jc w:val="center"/>
              <w:rPr>
                <w:b/>
                <w:lang w:val="it-IT"/>
              </w:rPr>
            </w:pPr>
            <w:r w:rsidRPr="00E73EDC">
              <w:rPr>
                <w:b/>
                <w:lang w:val="it-IT"/>
              </w:rPr>
              <w:t>ID: REQ-00</w:t>
            </w:r>
            <w:r w:rsidR="00A317E1">
              <w:rPr>
                <w:b/>
                <w:lang w:val="it-IT"/>
              </w:rPr>
              <w:t>6</w:t>
            </w:r>
          </w:p>
        </w:tc>
      </w:tr>
      <w:tr w:rsidR="00A206BD" w:rsidTr="00CD74FC">
        <w:tc>
          <w:tcPr>
            <w:tcW w:w="4814" w:type="dxa"/>
          </w:tcPr>
          <w:p w:rsidR="00A206BD" w:rsidRDefault="00A206BD" w:rsidP="00CD74FC">
            <w:pPr>
              <w:rPr>
                <w:lang w:val="it-IT"/>
              </w:rPr>
            </w:pPr>
            <w:r>
              <w:rPr>
                <w:lang w:val="it-IT"/>
              </w:rPr>
              <w:t>Nome</w:t>
            </w:r>
          </w:p>
        </w:tc>
        <w:tc>
          <w:tcPr>
            <w:tcW w:w="4814" w:type="dxa"/>
          </w:tcPr>
          <w:p w:rsidR="00A206BD" w:rsidRDefault="00A206BD" w:rsidP="00CD74FC">
            <w:pPr>
              <w:rPr>
                <w:lang w:val="it-IT"/>
              </w:rPr>
            </w:pPr>
            <w:r>
              <w:rPr>
                <w:lang w:val="it-IT"/>
              </w:rPr>
              <w:t xml:space="preserve">LED – </w:t>
            </w:r>
            <w:r w:rsidR="00A317E1">
              <w:rPr>
                <w:lang w:val="it-IT"/>
              </w:rPr>
              <w:t>Fotocellula</w:t>
            </w:r>
          </w:p>
        </w:tc>
      </w:tr>
      <w:tr w:rsidR="00A206BD" w:rsidTr="00CD74FC">
        <w:tc>
          <w:tcPr>
            <w:tcW w:w="4814" w:type="dxa"/>
          </w:tcPr>
          <w:p w:rsidR="00A206BD" w:rsidRDefault="00A206BD" w:rsidP="00CD74FC">
            <w:pPr>
              <w:rPr>
                <w:lang w:val="it-IT"/>
              </w:rPr>
            </w:pPr>
            <w:r>
              <w:rPr>
                <w:lang w:val="it-IT"/>
              </w:rPr>
              <w:t>Priorità</w:t>
            </w:r>
          </w:p>
        </w:tc>
        <w:tc>
          <w:tcPr>
            <w:tcW w:w="4814" w:type="dxa"/>
          </w:tcPr>
          <w:p w:rsidR="00A206BD" w:rsidRDefault="00A206BD" w:rsidP="00CD74FC">
            <w:pPr>
              <w:rPr>
                <w:lang w:val="it-IT"/>
              </w:rPr>
            </w:pPr>
            <w:r>
              <w:rPr>
                <w:lang w:val="it-IT"/>
              </w:rPr>
              <w:t>2</w:t>
            </w:r>
          </w:p>
        </w:tc>
      </w:tr>
      <w:tr w:rsidR="00A206BD" w:rsidTr="00CD74FC">
        <w:tc>
          <w:tcPr>
            <w:tcW w:w="4814" w:type="dxa"/>
          </w:tcPr>
          <w:p w:rsidR="00A206BD" w:rsidRDefault="00A206BD" w:rsidP="00CD74FC">
            <w:pPr>
              <w:rPr>
                <w:lang w:val="it-IT"/>
              </w:rPr>
            </w:pPr>
            <w:r>
              <w:rPr>
                <w:lang w:val="it-IT"/>
              </w:rPr>
              <w:t>Versione</w:t>
            </w:r>
          </w:p>
        </w:tc>
        <w:tc>
          <w:tcPr>
            <w:tcW w:w="4814" w:type="dxa"/>
          </w:tcPr>
          <w:p w:rsidR="00A206BD" w:rsidRPr="003A63B1" w:rsidRDefault="00A206BD" w:rsidP="00CD74FC">
            <w:r>
              <w:rPr>
                <w:lang w:val="it-IT"/>
              </w:rPr>
              <w:t>1.0</w:t>
            </w:r>
          </w:p>
        </w:tc>
      </w:tr>
      <w:tr w:rsidR="00A206BD" w:rsidTr="00CD74FC">
        <w:tc>
          <w:tcPr>
            <w:tcW w:w="4814" w:type="dxa"/>
          </w:tcPr>
          <w:p w:rsidR="00A206BD" w:rsidRDefault="00A206BD" w:rsidP="00CD74FC">
            <w:pPr>
              <w:rPr>
                <w:lang w:val="it-IT"/>
              </w:rPr>
            </w:pPr>
            <w:r>
              <w:rPr>
                <w:lang w:val="it-IT"/>
              </w:rPr>
              <w:t>Note</w:t>
            </w:r>
          </w:p>
        </w:tc>
        <w:tc>
          <w:tcPr>
            <w:tcW w:w="4814" w:type="dxa"/>
          </w:tcPr>
          <w:p w:rsidR="00A206BD" w:rsidRDefault="00A206BD" w:rsidP="00CD74FC">
            <w:pPr>
              <w:rPr>
                <w:lang w:val="it-IT"/>
              </w:rPr>
            </w:pPr>
          </w:p>
        </w:tc>
      </w:tr>
      <w:tr w:rsidR="00A206BD" w:rsidTr="00CD74FC">
        <w:tc>
          <w:tcPr>
            <w:tcW w:w="9628" w:type="dxa"/>
            <w:gridSpan w:val="2"/>
          </w:tcPr>
          <w:p w:rsidR="00A206BD" w:rsidRPr="00E73EDC" w:rsidRDefault="00A206BD" w:rsidP="00CD74FC">
            <w:pPr>
              <w:jc w:val="center"/>
              <w:rPr>
                <w:i/>
                <w:lang w:val="it-IT"/>
              </w:rPr>
            </w:pPr>
            <w:r w:rsidRPr="00E73EDC">
              <w:rPr>
                <w:i/>
                <w:lang w:val="it-IT"/>
              </w:rPr>
              <w:t>Sotto-requisiti</w:t>
            </w:r>
          </w:p>
        </w:tc>
      </w:tr>
      <w:tr w:rsidR="00A206BD" w:rsidTr="00CD74FC">
        <w:tc>
          <w:tcPr>
            <w:tcW w:w="4814" w:type="dxa"/>
          </w:tcPr>
          <w:p w:rsidR="00A206BD" w:rsidRDefault="00A206BD" w:rsidP="00CD74FC">
            <w:pPr>
              <w:rPr>
                <w:lang w:val="it-IT"/>
              </w:rPr>
            </w:pPr>
            <w:r>
              <w:rPr>
                <w:lang w:val="it-IT"/>
              </w:rPr>
              <w:t>001</w:t>
            </w:r>
          </w:p>
        </w:tc>
        <w:tc>
          <w:tcPr>
            <w:tcW w:w="4814" w:type="dxa"/>
          </w:tcPr>
          <w:p w:rsidR="00A206BD" w:rsidRDefault="00A206BD" w:rsidP="00CD74FC">
            <w:pPr>
              <w:rPr>
                <w:lang w:val="it-IT"/>
              </w:rPr>
            </w:pPr>
            <w:r>
              <w:rPr>
                <w:lang w:val="it-IT"/>
              </w:rPr>
              <w:t>È necessario realizzare tre circuiti di esempio che contengano una combinazione del</w:t>
            </w:r>
            <w:r>
              <w:rPr>
                <w:lang w:val="it-IT"/>
              </w:rPr>
              <w:t xml:space="preserve">la fotocellula </w:t>
            </w:r>
            <w:r>
              <w:rPr>
                <w:lang w:val="it-IT"/>
              </w:rPr>
              <w:t xml:space="preserve">e del </w:t>
            </w:r>
            <w:r>
              <w:rPr>
                <w:lang w:val="it-IT"/>
              </w:rPr>
              <w:t>LED</w:t>
            </w:r>
          </w:p>
        </w:tc>
      </w:tr>
      <w:tr w:rsidR="00A206BD" w:rsidTr="00CD74FC">
        <w:tc>
          <w:tcPr>
            <w:tcW w:w="4814" w:type="dxa"/>
          </w:tcPr>
          <w:p w:rsidR="00A206BD" w:rsidRDefault="00A206BD" w:rsidP="00CD74FC">
            <w:pPr>
              <w:rPr>
                <w:lang w:val="it-IT"/>
              </w:rPr>
            </w:pPr>
            <w:r>
              <w:rPr>
                <w:lang w:val="it-IT"/>
              </w:rPr>
              <w:t>002</w:t>
            </w:r>
          </w:p>
        </w:tc>
        <w:tc>
          <w:tcPr>
            <w:tcW w:w="4814" w:type="dxa"/>
          </w:tcPr>
          <w:p w:rsidR="00A206BD" w:rsidRDefault="00A206BD" w:rsidP="00CD74FC">
            <w:pPr>
              <w:rPr>
                <w:lang w:val="it-IT"/>
              </w:rPr>
            </w:pPr>
            <w:r>
              <w:rPr>
                <w:lang w:val="it-IT"/>
              </w:rPr>
              <w:t xml:space="preserve">Uno dei circuiti da realizzare deve accendere </w:t>
            </w:r>
            <w:r w:rsidR="00A317E1">
              <w:rPr>
                <w:lang w:val="it-IT"/>
              </w:rPr>
              <w:t>o spegnere il LED in base al valore rilevato da</w:t>
            </w:r>
            <w:r w:rsidR="003A63B1">
              <w:rPr>
                <w:lang w:val="it-IT"/>
              </w:rPr>
              <w:t>lla fotocellula: se il valore è al di sopra di una soglia il LED viene acceso; se il valore è al di sotto di una soglia il LED viene spento</w:t>
            </w:r>
          </w:p>
        </w:tc>
      </w:tr>
      <w:tr w:rsidR="00A206BD" w:rsidTr="00CD74FC">
        <w:tc>
          <w:tcPr>
            <w:tcW w:w="4814" w:type="dxa"/>
          </w:tcPr>
          <w:p w:rsidR="00A206BD" w:rsidRDefault="00A206BD" w:rsidP="00CD74FC">
            <w:pPr>
              <w:rPr>
                <w:lang w:val="it-IT"/>
              </w:rPr>
            </w:pPr>
            <w:r>
              <w:rPr>
                <w:lang w:val="it-IT"/>
              </w:rPr>
              <w:t>003</w:t>
            </w:r>
          </w:p>
        </w:tc>
        <w:tc>
          <w:tcPr>
            <w:tcW w:w="4814" w:type="dxa"/>
          </w:tcPr>
          <w:p w:rsidR="00A206BD" w:rsidRDefault="003A63B1" w:rsidP="00CD74FC">
            <w:pPr>
              <w:rPr>
                <w:lang w:val="it-IT"/>
              </w:rPr>
            </w:pPr>
            <w:r>
              <w:rPr>
                <w:lang w:val="it-IT"/>
              </w:rPr>
              <w:t xml:space="preserve">Uno dei circuiti da realizzare deve </w:t>
            </w:r>
            <w:r>
              <w:rPr>
                <w:lang w:val="it-IT"/>
              </w:rPr>
              <w:t>regolare l’intensità del</w:t>
            </w:r>
            <w:r>
              <w:rPr>
                <w:lang w:val="it-IT"/>
              </w:rPr>
              <w:t xml:space="preserve"> LED in base al valore rilevato dalla fotocellula</w:t>
            </w:r>
            <w:r>
              <w:rPr>
                <w:lang w:val="it-IT"/>
              </w:rPr>
              <w:t>: più è alta la luminosità rilevata, maggiore è l’intensità del LED.</w:t>
            </w:r>
          </w:p>
        </w:tc>
      </w:tr>
      <w:tr w:rsidR="00A206BD" w:rsidTr="00CD74FC">
        <w:tc>
          <w:tcPr>
            <w:tcW w:w="4814" w:type="dxa"/>
          </w:tcPr>
          <w:p w:rsidR="00A206BD" w:rsidRDefault="00A206BD" w:rsidP="00CD74FC">
            <w:pPr>
              <w:rPr>
                <w:lang w:val="it-IT"/>
              </w:rPr>
            </w:pPr>
            <w:r>
              <w:rPr>
                <w:lang w:val="it-IT"/>
              </w:rPr>
              <w:t>004</w:t>
            </w:r>
          </w:p>
        </w:tc>
        <w:tc>
          <w:tcPr>
            <w:tcW w:w="4814" w:type="dxa"/>
          </w:tcPr>
          <w:p w:rsidR="00A206BD" w:rsidRDefault="00FA145B" w:rsidP="00CD74FC">
            <w:pPr>
              <w:rPr>
                <w:lang w:val="it-IT"/>
              </w:rPr>
            </w:pPr>
            <w:r>
              <w:rPr>
                <w:lang w:val="it-IT"/>
              </w:rPr>
              <w:t xml:space="preserve">Uno dei circuiti da realizzare deve regolare </w:t>
            </w:r>
            <w:r w:rsidR="0021560B">
              <w:rPr>
                <w:lang w:val="it-IT"/>
              </w:rPr>
              <w:t>la frequenza di lampeggiamento</w:t>
            </w:r>
            <w:r>
              <w:rPr>
                <w:lang w:val="it-IT"/>
              </w:rPr>
              <w:t xml:space="preserve"> del LED in </w:t>
            </w:r>
            <w:r w:rsidR="0021560B">
              <w:rPr>
                <w:lang w:val="it-IT"/>
              </w:rPr>
              <w:t xml:space="preserve">modo inversamente proporzionale </w:t>
            </w:r>
            <w:r>
              <w:rPr>
                <w:lang w:val="it-IT"/>
              </w:rPr>
              <w:t xml:space="preserve">al valore rilevato dalla fotocellula: più è alta la luminosità rilevata, </w:t>
            </w:r>
            <w:r w:rsidR="0021560B">
              <w:rPr>
                <w:lang w:val="it-IT"/>
              </w:rPr>
              <w:t>minore</w:t>
            </w:r>
            <w:r>
              <w:rPr>
                <w:lang w:val="it-IT"/>
              </w:rPr>
              <w:t xml:space="preserve"> è </w:t>
            </w:r>
            <w:r w:rsidR="0021560B">
              <w:rPr>
                <w:lang w:val="it-IT"/>
              </w:rPr>
              <w:t>la frequenza</w:t>
            </w:r>
            <w:r>
              <w:rPr>
                <w:lang w:val="it-IT"/>
              </w:rPr>
              <w:t xml:space="preserve"> </w:t>
            </w:r>
            <w:r w:rsidR="0021560B">
              <w:rPr>
                <w:lang w:val="it-IT"/>
              </w:rPr>
              <w:t xml:space="preserve">di lampeggiamento </w:t>
            </w:r>
            <w:r>
              <w:rPr>
                <w:lang w:val="it-IT"/>
              </w:rPr>
              <w:t>del LED.</w:t>
            </w:r>
          </w:p>
        </w:tc>
      </w:tr>
    </w:tbl>
    <w:p w:rsidR="00E26F6D" w:rsidRDefault="00E26F6D" w:rsidP="007F7668"/>
    <w:p w:rsidR="00A206BD" w:rsidRPr="008304ED" w:rsidRDefault="00A206BD" w:rsidP="007F7668"/>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lastRenderedPageBreak/>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71557" w:rsidRDefault="00AB05BB" w:rsidP="008904F5">
      <w:pPr>
        <w:pStyle w:val="Titolo2"/>
        <w:numPr>
          <w:ilvl w:val="0"/>
          <w:numId w:val="0"/>
        </w:numPr>
      </w:pPr>
      <w:r w:rsidRPr="00EB64F4">
        <w:br w:type="page"/>
      </w:r>
    </w:p>
    <w:p w:rsidR="0072427A" w:rsidRPr="00D03EA1" w:rsidRDefault="0072427A" w:rsidP="00811FD8">
      <w:pPr>
        <w:pStyle w:val="Titolo2"/>
      </w:pPr>
      <w:bookmarkStart w:id="7" w:name="_Toc491247134"/>
      <w:r w:rsidRPr="00D03EA1">
        <w:lastRenderedPageBreak/>
        <w:t>Pianificazione</w:t>
      </w:r>
      <w:bookmarkEnd w:id="7"/>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F93348" w:rsidP="006001E9">
            <w:pPr>
              <w:rPr>
                <w:lang w:val="it-IT"/>
              </w:rPr>
            </w:pPr>
            <w:r>
              <w:rPr>
                <w:noProof/>
              </w:rPr>
              <w:drawing>
                <wp:inline distT="0" distB="0" distL="0" distR="0" wp14:anchorId="406EC5E0" wp14:editId="0B735A3D">
                  <wp:extent cx="6119763" cy="209896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239" b="23822"/>
                          <a:stretch/>
                        </pic:blipFill>
                        <pic:spPr bwMode="auto">
                          <a:xfrm>
                            <a:off x="0" y="0"/>
                            <a:ext cx="6120130" cy="2099090"/>
                          </a:xfrm>
                          <a:prstGeom prst="rect">
                            <a:avLst/>
                          </a:prstGeom>
                          <a:ln>
                            <a:noFill/>
                          </a:ln>
                          <a:extLst>
                            <a:ext uri="{53640926-AAD7-44D8-BBD7-CCE9431645EC}">
                              <a14:shadowObscured xmlns:a14="http://schemas.microsoft.com/office/drawing/2010/main"/>
                            </a:ext>
                          </a:extLst>
                        </pic:spPr>
                      </pic:pic>
                    </a:graphicData>
                  </a:graphic>
                </wp:inline>
              </w:drawing>
            </w:r>
          </w:p>
          <w:p w:rsidR="0072427A" w:rsidRPr="00AB05BB" w:rsidRDefault="0072427A" w:rsidP="006001E9">
            <w:pPr>
              <w:pStyle w:val="Didascalia"/>
              <w:rPr>
                <w:lang w:val="it-IT"/>
              </w:rPr>
            </w:pPr>
            <w:r>
              <w:t xml:space="preserve">Figura </w:t>
            </w:r>
            <w:r w:rsidR="00691EE0">
              <w:rPr>
                <w:noProof/>
              </w:rPr>
              <w:fldChar w:fldCharType="begin"/>
            </w:r>
            <w:r w:rsidR="00691EE0">
              <w:rPr>
                <w:noProof/>
              </w:rPr>
              <w:instrText xml:space="preserve"> SEQ Figura \* ARABIC </w:instrText>
            </w:r>
            <w:r w:rsidR="00691EE0">
              <w:rPr>
                <w:noProof/>
              </w:rPr>
              <w:fldChar w:fldCharType="separate"/>
            </w:r>
            <w:r>
              <w:rPr>
                <w:noProof/>
              </w:rPr>
              <w:t>2</w:t>
            </w:r>
            <w:r w:rsidR="00691EE0">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8" w:name="_Toc491247135"/>
      <w:r w:rsidRPr="00D03EA1">
        <w:t>Analisi dei mezzi</w:t>
      </w:r>
      <w:bookmarkEnd w:id="8"/>
    </w:p>
    <w:p w:rsidR="00AB05BB" w:rsidRPr="00D03EA1" w:rsidRDefault="00AB05BB" w:rsidP="0093384F">
      <w:pPr>
        <w:pStyle w:val="Titolo3"/>
      </w:pPr>
      <w:bookmarkStart w:id="9" w:name="_Toc413411419"/>
      <w:bookmarkStart w:id="10" w:name="_Toc491247136"/>
      <w:r w:rsidRPr="00D03EA1">
        <w:t>Software</w:t>
      </w:r>
      <w:bookmarkEnd w:id="9"/>
      <w:bookmarkEnd w:id="10"/>
    </w:p>
    <w:p w:rsidR="00855330" w:rsidRPr="00855330" w:rsidRDefault="008904F5" w:rsidP="008904F5">
      <w:r>
        <w:rPr>
          <w:lang w:val="it-IT"/>
        </w:rPr>
        <w:t xml:space="preserve">Il progetto è stato sviluppato su un sistema operativo </w:t>
      </w:r>
      <w:r>
        <w:t>Windows 10 Home a 64 bit e</w:t>
      </w:r>
      <w:r w:rsidR="00EC3A42">
        <w:t xml:space="preserve"> </w:t>
      </w:r>
      <w:proofErr w:type="spellStart"/>
      <w:r w:rsidR="00855330">
        <w:t>macOS</w:t>
      </w:r>
      <w:proofErr w:type="spellEnd"/>
      <w:r w:rsidR="00855330">
        <w:t xml:space="preserve"> Mojave 10.14.1</w:t>
      </w:r>
      <w:r>
        <w:t xml:space="preserve"> utilizzando il seguente software:</w:t>
      </w:r>
    </w:p>
    <w:p w:rsidR="00855330" w:rsidRDefault="00855330" w:rsidP="008904F5">
      <w:pPr>
        <w:pStyle w:val="Paragrafoelenco"/>
        <w:numPr>
          <w:ilvl w:val="0"/>
          <w:numId w:val="25"/>
        </w:numPr>
        <w:rPr>
          <w:lang w:val="it-IT"/>
        </w:rPr>
      </w:pPr>
      <w:r>
        <w:rPr>
          <w:lang w:val="it-IT"/>
        </w:rPr>
        <w:t>Arduino 1.8.7</w:t>
      </w:r>
    </w:p>
    <w:p w:rsidR="00855330" w:rsidRDefault="00855330" w:rsidP="008904F5">
      <w:pPr>
        <w:pStyle w:val="Paragrafoelenco"/>
        <w:numPr>
          <w:ilvl w:val="0"/>
          <w:numId w:val="25"/>
        </w:numPr>
        <w:rPr>
          <w:lang w:val="it-IT"/>
        </w:rPr>
      </w:pPr>
      <w:proofErr w:type="spellStart"/>
      <w:r>
        <w:rPr>
          <w:lang w:val="it-IT"/>
        </w:rPr>
        <w:t>Atom</w:t>
      </w:r>
      <w:proofErr w:type="spellEnd"/>
      <w:r>
        <w:rPr>
          <w:lang w:val="it-IT"/>
        </w:rPr>
        <w:t xml:space="preserve"> 1.32.2</w:t>
      </w:r>
    </w:p>
    <w:p w:rsidR="00855330" w:rsidRDefault="00855330" w:rsidP="00855330">
      <w:pPr>
        <w:pStyle w:val="Paragrafoelenco"/>
        <w:numPr>
          <w:ilvl w:val="0"/>
          <w:numId w:val="25"/>
        </w:numPr>
        <w:rPr>
          <w:lang w:val="it-IT"/>
        </w:rPr>
      </w:pPr>
      <w:proofErr w:type="spellStart"/>
      <w:r>
        <w:rPr>
          <w:lang w:val="it-IT"/>
        </w:rPr>
        <w:t>Fritzing</w:t>
      </w:r>
      <w:proofErr w:type="spellEnd"/>
      <w:r>
        <w:rPr>
          <w:lang w:val="it-IT"/>
        </w:rPr>
        <w:t xml:space="preserve"> 0.9.3</w:t>
      </w:r>
      <w:r w:rsidRPr="00855330">
        <w:rPr>
          <w:lang w:val="it-IT"/>
        </w:rPr>
        <w:t xml:space="preserve"> </w:t>
      </w:r>
    </w:p>
    <w:p w:rsidR="00855330" w:rsidRDefault="00855330" w:rsidP="00855330">
      <w:pPr>
        <w:pStyle w:val="Paragrafoelenco"/>
        <w:numPr>
          <w:ilvl w:val="0"/>
          <w:numId w:val="25"/>
        </w:numPr>
        <w:rPr>
          <w:lang w:val="it-IT"/>
        </w:rPr>
      </w:pPr>
      <w:proofErr w:type="spellStart"/>
      <w:r>
        <w:rPr>
          <w:lang w:val="it-IT"/>
        </w:rPr>
        <w:t>GanttProject</w:t>
      </w:r>
      <w:proofErr w:type="spellEnd"/>
      <w:r>
        <w:rPr>
          <w:lang w:val="it-IT"/>
        </w:rPr>
        <w:t xml:space="preserve"> 2.8.9</w:t>
      </w:r>
      <w:r w:rsidRPr="00855330">
        <w:rPr>
          <w:lang w:val="it-IT"/>
        </w:rPr>
        <w:t xml:space="preserve"> </w:t>
      </w:r>
    </w:p>
    <w:p w:rsidR="00855330" w:rsidRPr="00855330" w:rsidRDefault="00855330" w:rsidP="00855330">
      <w:pPr>
        <w:pStyle w:val="Paragrafoelenco"/>
        <w:numPr>
          <w:ilvl w:val="0"/>
          <w:numId w:val="25"/>
        </w:numPr>
        <w:rPr>
          <w:lang w:val="it-IT"/>
        </w:rPr>
      </w:pPr>
      <w:r w:rsidRPr="00855330">
        <w:rPr>
          <w:lang w:val="it-IT"/>
        </w:rPr>
        <w:t>GitHub Desktop 1.5.0</w:t>
      </w:r>
    </w:p>
    <w:p w:rsidR="00855330" w:rsidRDefault="00855330" w:rsidP="00855330">
      <w:pPr>
        <w:pStyle w:val="Paragrafoelenco"/>
        <w:numPr>
          <w:ilvl w:val="0"/>
          <w:numId w:val="25"/>
        </w:numPr>
        <w:rPr>
          <w:lang w:val="it-IT"/>
        </w:rPr>
      </w:pPr>
      <w:r>
        <w:rPr>
          <w:lang w:val="it-IT"/>
        </w:rPr>
        <w:t xml:space="preserve">Google Chrome </w:t>
      </w:r>
      <w:r w:rsidRPr="008904F5">
        <w:rPr>
          <w:lang w:val="it-IT"/>
        </w:rPr>
        <w:t>70.0.3538.110</w:t>
      </w:r>
    </w:p>
    <w:p w:rsidR="00855330" w:rsidRPr="00855330" w:rsidRDefault="00855330" w:rsidP="00855330">
      <w:pPr>
        <w:pStyle w:val="Paragrafoelenco"/>
        <w:numPr>
          <w:ilvl w:val="0"/>
          <w:numId w:val="25"/>
        </w:numPr>
        <w:rPr>
          <w:lang w:val="it-IT"/>
        </w:rPr>
      </w:pPr>
      <w:r>
        <w:rPr>
          <w:lang w:val="it-IT"/>
        </w:rPr>
        <w:t>Microsoft Visio 2010 14.0.4756.1000</w:t>
      </w:r>
    </w:p>
    <w:p w:rsidR="008904F5" w:rsidRDefault="008904F5" w:rsidP="008904F5">
      <w:pPr>
        <w:pStyle w:val="Paragrafoelenco"/>
        <w:numPr>
          <w:ilvl w:val="0"/>
          <w:numId w:val="25"/>
        </w:numPr>
        <w:rPr>
          <w:lang w:val="it-IT"/>
        </w:rPr>
      </w:pPr>
      <w:r>
        <w:rPr>
          <w:lang w:val="it-IT"/>
        </w:rPr>
        <w:t>Microsoft Visual Studio Code 1.29.1</w:t>
      </w:r>
    </w:p>
    <w:p w:rsidR="008904F5" w:rsidRDefault="008904F5" w:rsidP="008904F5">
      <w:pPr>
        <w:pStyle w:val="Paragrafoelenco"/>
        <w:numPr>
          <w:ilvl w:val="0"/>
          <w:numId w:val="25"/>
        </w:numPr>
        <w:rPr>
          <w:lang w:val="it-IT"/>
        </w:rPr>
      </w:pPr>
      <w:r>
        <w:rPr>
          <w:lang w:val="it-IT"/>
        </w:rPr>
        <w:t>Microsoft Word 16.0.10730.20102</w:t>
      </w:r>
    </w:p>
    <w:p w:rsidR="008904F5" w:rsidRDefault="008904F5" w:rsidP="00855330">
      <w:pPr>
        <w:pStyle w:val="Paragrafoelenco"/>
        <w:numPr>
          <w:ilvl w:val="0"/>
          <w:numId w:val="25"/>
        </w:numPr>
        <w:rPr>
          <w:lang w:val="it-IT"/>
        </w:rPr>
      </w:pPr>
      <w:proofErr w:type="spellStart"/>
      <w:r>
        <w:rPr>
          <w:lang w:val="it-IT"/>
        </w:rPr>
        <w:t>Mozilla</w:t>
      </w:r>
      <w:proofErr w:type="spellEnd"/>
      <w:r>
        <w:rPr>
          <w:lang w:val="it-IT"/>
        </w:rPr>
        <w:t xml:space="preserve"> Firefox </w:t>
      </w:r>
      <w:r w:rsidRPr="008904F5">
        <w:rPr>
          <w:lang w:val="it-IT"/>
        </w:rPr>
        <w:t>63.0.3</w:t>
      </w:r>
    </w:p>
    <w:p w:rsidR="00284591" w:rsidRDefault="00284591" w:rsidP="00855330">
      <w:pPr>
        <w:pStyle w:val="Paragrafoelenco"/>
        <w:numPr>
          <w:ilvl w:val="0"/>
          <w:numId w:val="25"/>
        </w:numPr>
        <w:rPr>
          <w:lang w:val="it-IT"/>
        </w:rPr>
      </w:pPr>
      <w:proofErr w:type="spellStart"/>
      <w:r>
        <w:rPr>
          <w:lang w:val="it-IT"/>
        </w:rPr>
        <w:t>SourceTree</w:t>
      </w:r>
      <w:proofErr w:type="spellEnd"/>
      <w:r>
        <w:rPr>
          <w:lang w:val="it-IT"/>
        </w:rPr>
        <w:t xml:space="preserve"> 3.0.8</w:t>
      </w:r>
    </w:p>
    <w:p w:rsidR="008904F5" w:rsidRDefault="008904F5" w:rsidP="008904F5">
      <w:pPr>
        <w:rPr>
          <w:lang w:val="it-IT"/>
        </w:rPr>
      </w:pPr>
      <w:r>
        <w:rPr>
          <w:lang w:val="it-IT"/>
        </w:rPr>
        <w:t>Le librerie utilizzate comprendono:</w:t>
      </w:r>
    </w:p>
    <w:p w:rsidR="00A967FB" w:rsidRPr="00517281" w:rsidRDefault="00517281" w:rsidP="00517281">
      <w:pPr>
        <w:pStyle w:val="Paragrafoelenco"/>
        <w:numPr>
          <w:ilvl w:val="0"/>
          <w:numId w:val="27"/>
        </w:numPr>
        <w:rPr>
          <w:lang w:val="it-IT"/>
        </w:rPr>
      </w:pPr>
      <w:r w:rsidRPr="00517281">
        <w:rPr>
          <w:lang w:val="it-IT"/>
        </w:rPr>
        <w:t>Arduino</w:t>
      </w:r>
      <w:r w:rsidR="004B45F2">
        <w:rPr>
          <w:lang w:val="it-IT"/>
        </w:rPr>
        <w:t xml:space="preserve"> (</w:t>
      </w:r>
      <w:proofErr w:type="spellStart"/>
      <w:r w:rsidR="004B45F2">
        <w:rPr>
          <w:lang w:val="it-IT"/>
        </w:rPr>
        <w:t>Arduino.h</w:t>
      </w:r>
      <w:proofErr w:type="spellEnd"/>
      <w:r w:rsidR="004B45F2">
        <w:rPr>
          <w:lang w:val="it-IT"/>
        </w:rPr>
        <w:t>)</w:t>
      </w:r>
      <w:r w:rsidRPr="00517281">
        <w:rPr>
          <w:lang w:val="it-IT"/>
        </w:rPr>
        <w:t xml:space="preserve"> per il linguaggio C++</w:t>
      </w:r>
    </w:p>
    <w:p w:rsidR="00A967FB" w:rsidRDefault="00AB05BB" w:rsidP="00A967FB">
      <w:pPr>
        <w:pStyle w:val="Titolo3"/>
      </w:pPr>
      <w:bookmarkStart w:id="11" w:name="_Toc413411420"/>
      <w:bookmarkStart w:id="12" w:name="_Toc491247137"/>
      <w:r w:rsidRPr="00D03EA1">
        <w:t>Hardware</w:t>
      </w:r>
      <w:bookmarkEnd w:id="11"/>
      <w:bookmarkEnd w:id="12"/>
    </w:p>
    <w:p w:rsidR="00517281" w:rsidRDefault="00517281" w:rsidP="00517281">
      <w:pPr>
        <w:pStyle w:val="Paragrafoelenco"/>
        <w:numPr>
          <w:ilvl w:val="0"/>
          <w:numId w:val="28"/>
        </w:numPr>
        <w:rPr>
          <w:lang w:val="it-IT"/>
        </w:rPr>
      </w:pPr>
      <w:r w:rsidRPr="008A548E">
        <w:rPr>
          <w:lang w:val="it-IT"/>
        </w:rPr>
        <w:t xml:space="preserve">HP </w:t>
      </w:r>
      <w:proofErr w:type="spellStart"/>
      <w:r w:rsidRPr="008A548E">
        <w:rPr>
          <w:lang w:val="it-IT"/>
        </w:rPr>
        <w:t>Pavilion</w:t>
      </w:r>
      <w:proofErr w:type="spellEnd"/>
      <w:r w:rsidRPr="008A548E">
        <w:rPr>
          <w:lang w:val="it-IT"/>
        </w:rPr>
        <w:t xml:space="preserve"> - 15-au147nz</w:t>
      </w:r>
      <w:r>
        <w:rPr>
          <w:lang w:val="it-IT"/>
        </w:rPr>
        <w:t>:</w:t>
      </w:r>
    </w:p>
    <w:p w:rsidR="00E21CDE" w:rsidRDefault="00E21CDE" w:rsidP="00E21CDE">
      <w:pPr>
        <w:pStyle w:val="Paragrafoelenco"/>
        <w:numPr>
          <w:ilvl w:val="1"/>
          <w:numId w:val="28"/>
        </w:numPr>
        <w:rPr>
          <w:lang w:val="it-IT"/>
        </w:rPr>
      </w:pPr>
      <w:r>
        <w:rPr>
          <w:lang w:val="it-IT"/>
        </w:rPr>
        <w:t>Monitor da 15.6 pollici</w:t>
      </w:r>
      <w:r w:rsidR="000D0EA1">
        <w:rPr>
          <w:lang w:val="it-IT"/>
        </w:rPr>
        <w:t xml:space="preserve"> 1920x1080</w:t>
      </w:r>
    </w:p>
    <w:p w:rsidR="00517281" w:rsidRPr="00EE5E48" w:rsidRDefault="00517281" w:rsidP="00517281">
      <w:pPr>
        <w:pStyle w:val="Paragrafoelenco"/>
        <w:numPr>
          <w:ilvl w:val="1"/>
          <w:numId w:val="28"/>
        </w:numPr>
      </w:pPr>
      <w:r w:rsidRPr="00EE5E48">
        <w:t>Intel® Core™ i7-7500U</w:t>
      </w:r>
      <w:r w:rsidR="00EE5E48" w:rsidRPr="00EE5E48">
        <w:t xml:space="preserve"> 2.7 GHz Dual-cor</w:t>
      </w:r>
      <w:r w:rsidR="00EE5E48">
        <w:t>e</w:t>
      </w:r>
    </w:p>
    <w:p w:rsidR="00517281" w:rsidRPr="008A548E" w:rsidRDefault="00517281" w:rsidP="00517281">
      <w:pPr>
        <w:pStyle w:val="Paragrafoelenco"/>
        <w:numPr>
          <w:ilvl w:val="1"/>
          <w:numId w:val="28"/>
        </w:numPr>
        <w:rPr>
          <w:lang w:val="it-IT"/>
        </w:rPr>
      </w:pPr>
      <w:r>
        <w:lastRenderedPageBreak/>
        <w:t>16 GB RAM</w:t>
      </w:r>
      <w:r w:rsidR="00FC6A10">
        <w:t xml:space="preserve"> </w:t>
      </w:r>
    </w:p>
    <w:p w:rsidR="00517281" w:rsidRPr="008A548E" w:rsidRDefault="00517281" w:rsidP="00517281">
      <w:pPr>
        <w:pStyle w:val="Paragrafoelenco"/>
        <w:numPr>
          <w:ilvl w:val="1"/>
          <w:numId w:val="28"/>
        </w:numPr>
        <w:rPr>
          <w:lang w:val="it-IT"/>
        </w:rPr>
      </w:pPr>
      <w:r>
        <w:t xml:space="preserve">NVIDIA® </w:t>
      </w:r>
      <w:proofErr w:type="spellStart"/>
      <w:r>
        <w:t>GeForce</w:t>
      </w:r>
      <w:proofErr w:type="spellEnd"/>
      <w:r>
        <w:t>® 940MX</w:t>
      </w:r>
    </w:p>
    <w:p w:rsidR="00517281" w:rsidRPr="00517281" w:rsidRDefault="00517281" w:rsidP="00517281">
      <w:pPr>
        <w:pStyle w:val="Paragrafoelenco"/>
        <w:numPr>
          <w:ilvl w:val="1"/>
          <w:numId w:val="28"/>
        </w:numPr>
        <w:rPr>
          <w:lang w:val="it-IT"/>
        </w:rPr>
      </w:pPr>
      <w:r>
        <w:rPr>
          <w:lang w:val="it-IT"/>
        </w:rPr>
        <w:t>Intel</w:t>
      </w:r>
      <w:r>
        <w:t>® HD Graphics 620</w:t>
      </w:r>
    </w:p>
    <w:p w:rsidR="00517281" w:rsidRDefault="00517281" w:rsidP="00517281">
      <w:pPr>
        <w:pStyle w:val="Paragrafoelenco"/>
        <w:numPr>
          <w:ilvl w:val="0"/>
          <w:numId w:val="28"/>
        </w:numPr>
        <w:rPr>
          <w:lang w:val="it-IT"/>
        </w:rPr>
      </w:pPr>
      <w:proofErr w:type="spellStart"/>
      <w:r>
        <w:rPr>
          <w:lang w:val="it-IT"/>
        </w:rPr>
        <w:t>MacBook</w:t>
      </w:r>
      <w:proofErr w:type="spellEnd"/>
      <w:r>
        <w:rPr>
          <w:lang w:val="it-IT"/>
        </w:rPr>
        <w:t xml:space="preserve"> Pro 2018</w:t>
      </w:r>
      <w:r w:rsidR="00FC6A10">
        <w:rPr>
          <w:lang w:val="it-IT"/>
        </w:rPr>
        <w:t xml:space="preserve"> 13”:</w:t>
      </w:r>
    </w:p>
    <w:p w:rsidR="00363D52" w:rsidRDefault="00363D52" w:rsidP="00363D52">
      <w:pPr>
        <w:pStyle w:val="Paragrafoelenco"/>
        <w:numPr>
          <w:ilvl w:val="1"/>
          <w:numId w:val="28"/>
        </w:numPr>
        <w:rPr>
          <w:lang w:val="it-IT"/>
        </w:rPr>
      </w:pPr>
      <w:r>
        <w:rPr>
          <w:lang w:val="it-IT"/>
        </w:rPr>
        <w:t>Monitor da 13 pollici</w:t>
      </w:r>
      <w:r w:rsidR="002D4D4C">
        <w:rPr>
          <w:lang w:val="it-IT"/>
        </w:rPr>
        <w:t xml:space="preserve"> </w:t>
      </w:r>
      <w:r w:rsidR="00760600">
        <w:t>2</w:t>
      </w:r>
      <w:r w:rsidR="00364411">
        <w:t>560</w:t>
      </w:r>
      <w:r w:rsidR="00760600">
        <w:t>×1</w:t>
      </w:r>
      <w:r w:rsidR="00364411">
        <w:t>600</w:t>
      </w:r>
    </w:p>
    <w:p w:rsidR="00363D52" w:rsidRDefault="00C239FE" w:rsidP="00363D52">
      <w:pPr>
        <w:pStyle w:val="Paragrafoelenco"/>
        <w:numPr>
          <w:ilvl w:val="1"/>
          <w:numId w:val="28"/>
        </w:numPr>
        <w:rPr>
          <w:lang w:val="it-IT"/>
        </w:rPr>
      </w:pPr>
      <w:r w:rsidRPr="00EE5E48">
        <w:t>Intel® Core™</w:t>
      </w:r>
      <w:r w:rsidR="00CF1FCF">
        <w:t xml:space="preserve"> </w:t>
      </w:r>
      <w:r w:rsidR="00363D52">
        <w:rPr>
          <w:lang w:val="it-IT"/>
        </w:rPr>
        <w:t>i5</w:t>
      </w:r>
      <w:r w:rsidR="00CF1FCF">
        <w:rPr>
          <w:lang w:val="it-IT"/>
        </w:rPr>
        <w:t>-</w:t>
      </w:r>
      <w:r w:rsidR="00CF1FCF">
        <w:t>8259U</w:t>
      </w:r>
      <w:r>
        <w:rPr>
          <w:lang w:val="it-IT"/>
        </w:rPr>
        <w:t xml:space="preserve"> 2.3 </w:t>
      </w:r>
      <w:proofErr w:type="spellStart"/>
      <w:r>
        <w:rPr>
          <w:lang w:val="it-IT"/>
        </w:rPr>
        <w:t>Ghz</w:t>
      </w:r>
      <w:proofErr w:type="spellEnd"/>
      <w:r>
        <w:rPr>
          <w:lang w:val="it-IT"/>
        </w:rPr>
        <w:t xml:space="preserve"> Quad-core</w:t>
      </w:r>
    </w:p>
    <w:p w:rsidR="00363D52" w:rsidRDefault="00363D52" w:rsidP="00363D52">
      <w:pPr>
        <w:pStyle w:val="Paragrafoelenco"/>
        <w:numPr>
          <w:ilvl w:val="1"/>
          <w:numId w:val="28"/>
        </w:numPr>
        <w:rPr>
          <w:lang w:val="it-IT"/>
        </w:rPr>
      </w:pPr>
      <w:r>
        <w:rPr>
          <w:lang w:val="it-IT"/>
        </w:rPr>
        <w:t>8 GB RAM</w:t>
      </w:r>
      <w:r w:rsidR="00FC6A10">
        <w:rPr>
          <w:lang w:val="it-IT"/>
        </w:rPr>
        <w:t xml:space="preserve"> </w:t>
      </w:r>
      <w:r w:rsidR="00FC6A10">
        <w:t>2133 MHz LPDDR3</w:t>
      </w:r>
    </w:p>
    <w:p w:rsidR="00363D52" w:rsidRDefault="00363D52" w:rsidP="001B7C64">
      <w:pPr>
        <w:pStyle w:val="Paragrafoelenco"/>
        <w:numPr>
          <w:ilvl w:val="1"/>
          <w:numId w:val="28"/>
        </w:numPr>
        <w:rPr>
          <w:lang w:val="it-IT"/>
        </w:rPr>
      </w:pPr>
      <w:r w:rsidRPr="00363D52">
        <w:rPr>
          <w:lang w:val="it-IT"/>
        </w:rPr>
        <w:t>Intel Iris Plus Graphics 655 1536 MB</w:t>
      </w:r>
    </w:p>
    <w:p w:rsidR="00695B09" w:rsidRDefault="001B7C64" w:rsidP="00695B09">
      <w:pPr>
        <w:pStyle w:val="Paragrafoelenco"/>
        <w:numPr>
          <w:ilvl w:val="0"/>
          <w:numId w:val="28"/>
        </w:numPr>
        <w:rPr>
          <w:lang w:val="en-GB"/>
        </w:rPr>
      </w:pPr>
      <w:proofErr w:type="spellStart"/>
      <w:r w:rsidRPr="00B53DA9">
        <w:rPr>
          <w:lang w:val="en-GB"/>
        </w:rPr>
        <w:t>Digispark</w:t>
      </w:r>
      <w:proofErr w:type="spellEnd"/>
      <w:r w:rsidRPr="00B53DA9">
        <w:rPr>
          <w:lang w:val="en-GB"/>
        </w:rPr>
        <w:t xml:space="preserve"> USB Development Board</w:t>
      </w:r>
      <w:r w:rsidR="00B53DA9" w:rsidRPr="00B53DA9">
        <w:rPr>
          <w:lang w:val="en-GB"/>
        </w:rPr>
        <w:t xml:space="preserve"> (</w:t>
      </w:r>
      <w:proofErr w:type="spellStart"/>
      <w:r w:rsidR="00B53DA9">
        <w:rPr>
          <w:lang w:val="en-GB"/>
        </w:rPr>
        <w:fldChar w:fldCharType="begin"/>
      </w:r>
      <w:r w:rsidR="00B53DA9">
        <w:rPr>
          <w:lang w:val="en-GB"/>
        </w:rPr>
        <w:instrText xml:space="preserve"> HYPERLINK "http://digistump.com/products/1" \l "product_description" </w:instrText>
      </w:r>
      <w:r w:rsidR="00B53DA9">
        <w:rPr>
          <w:lang w:val="en-GB"/>
        </w:rPr>
      </w:r>
      <w:r w:rsidR="00B53DA9">
        <w:rPr>
          <w:lang w:val="en-GB"/>
        </w:rPr>
        <w:fldChar w:fldCharType="separate"/>
      </w:r>
      <w:r w:rsidR="00B53DA9" w:rsidRPr="00B53DA9">
        <w:rPr>
          <w:rStyle w:val="Collegamentoipertestuale"/>
          <w:lang w:val="en-GB"/>
        </w:rPr>
        <w:t>specifiche</w:t>
      </w:r>
      <w:proofErr w:type="spellEnd"/>
      <w:r w:rsidR="00B53DA9">
        <w:rPr>
          <w:lang w:val="en-GB"/>
        </w:rPr>
        <w:fldChar w:fldCharType="end"/>
      </w:r>
      <w:r w:rsidR="00B53DA9" w:rsidRPr="00B53DA9">
        <w:rPr>
          <w:lang w:val="en-GB"/>
        </w:rPr>
        <w:t>)</w:t>
      </w:r>
    </w:p>
    <w:p w:rsidR="00695B09" w:rsidRDefault="00695B09" w:rsidP="00695B09">
      <w:pPr>
        <w:pStyle w:val="Paragrafoelenco"/>
        <w:numPr>
          <w:ilvl w:val="1"/>
          <w:numId w:val="28"/>
        </w:numPr>
      </w:pPr>
      <w:r w:rsidRPr="00695B09">
        <w:t>Alimentazione tramite USB o fonte esterna - 5v o 7-35v (12v o meno consigliato, selezione automatica)</w:t>
      </w:r>
    </w:p>
    <w:p w:rsidR="00695B09" w:rsidRPr="00695B09" w:rsidRDefault="00B34714" w:rsidP="00695B09">
      <w:pPr>
        <w:pStyle w:val="Paragrafoelenco"/>
        <w:numPr>
          <w:ilvl w:val="1"/>
          <w:numId w:val="28"/>
        </w:numPr>
      </w:pPr>
      <w:r>
        <w:t>Regolatore</w:t>
      </w:r>
      <w:r w:rsidR="00695B09" w:rsidRPr="00695B09">
        <w:t xml:space="preserve"> da 500m</w:t>
      </w:r>
      <w:r w:rsidR="00695B09">
        <w:t>A</w:t>
      </w:r>
      <w:r w:rsidR="00695B09" w:rsidRPr="00695B09">
        <w:t xml:space="preserve"> e 5V</w:t>
      </w:r>
      <w:r w:rsidR="00695B09">
        <w:t xml:space="preserve"> incorporato</w:t>
      </w:r>
    </w:p>
    <w:p w:rsidR="00695B09" w:rsidRDefault="00695B09" w:rsidP="00695B09">
      <w:pPr>
        <w:pStyle w:val="Paragrafoelenco"/>
        <w:numPr>
          <w:ilvl w:val="1"/>
          <w:numId w:val="28"/>
        </w:numPr>
        <w:rPr>
          <w:lang w:val="en-GB"/>
        </w:rPr>
      </w:pPr>
      <w:r w:rsidRPr="00695B09">
        <w:rPr>
          <w:lang w:val="en-GB"/>
        </w:rPr>
        <w:t>USB</w:t>
      </w:r>
      <w:r>
        <w:rPr>
          <w:lang w:val="en-GB"/>
        </w:rPr>
        <w:t xml:space="preserve"> </w:t>
      </w:r>
      <w:proofErr w:type="spellStart"/>
      <w:r>
        <w:rPr>
          <w:lang w:val="en-GB"/>
        </w:rPr>
        <w:t>incorporato</w:t>
      </w:r>
      <w:proofErr w:type="spellEnd"/>
    </w:p>
    <w:p w:rsidR="00695B09" w:rsidRDefault="00695B09" w:rsidP="00695B09">
      <w:pPr>
        <w:pStyle w:val="Paragrafoelenco"/>
        <w:numPr>
          <w:ilvl w:val="1"/>
          <w:numId w:val="28"/>
        </w:numPr>
      </w:pPr>
      <w:r w:rsidRPr="00695B09">
        <w:t>6</w:t>
      </w:r>
      <w:r>
        <w:t xml:space="preserve"> </w:t>
      </w:r>
      <w:r w:rsidRPr="00695B09">
        <w:t>Pin I/O</w:t>
      </w:r>
      <w:r>
        <w:t xml:space="preserve"> </w:t>
      </w:r>
      <w:r w:rsidRPr="00695B09">
        <w:t>(2 vengono utilizzati per USB solo se il programma comunica attivamente tramite USB, altrimenti è possibile utilizzare tutti e 6 anche se si sta programmando via USB)</w:t>
      </w:r>
    </w:p>
    <w:p w:rsidR="00C11088" w:rsidRPr="00C11088" w:rsidRDefault="00C11088" w:rsidP="00695B09">
      <w:pPr>
        <w:pStyle w:val="Paragrafoelenco"/>
        <w:numPr>
          <w:ilvl w:val="1"/>
          <w:numId w:val="28"/>
        </w:numPr>
      </w:pPr>
      <w:r w:rsidRPr="00C11088">
        <w:t xml:space="preserve">Memoria Flash </w:t>
      </w:r>
      <w:r>
        <w:t xml:space="preserve">da </w:t>
      </w:r>
      <w:r w:rsidRPr="00C11088">
        <w:t xml:space="preserve">8k (circa 6k dopo il </w:t>
      </w:r>
      <w:proofErr w:type="spellStart"/>
      <w:r w:rsidRPr="00C11088">
        <w:t>bootloader</w:t>
      </w:r>
      <w:proofErr w:type="spellEnd"/>
      <w:r w:rsidRPr="00C11088">
        <w:t xml:space="preserve">) </w:t>
      </w:r>
    </w:p>
    <w:p w:rsidR="00AB6418" w:rsidRPr="00AB6418" w:rsidRDefault="00AB6418" w:rsidP="00235A34">
      <w:pPr>
        <w:pStyle w:val="Paragrafoelenco"/>
        <w:numPr>
          <w:ilvl w:val="1"/>
          <w:numId w:val="28"/>
        </w:numPr>
        <w:rPr>
          <w:lang w:val="en-GB"/>
        </w:rPr>
      </w:pPr>
      <w:r>
        <w:t xml:space="preserve">Pin di </w:t>
      </w:r>
      <w:r w:rsidR="00695B09" w:rsidRPr="00AB6418">
        <w:t xml:space="preserve">I2C </w:t>
      </w:r>
      <w:r>
        <w:t>e</w:t>
      </w:r>
      <w:r w:rsidR="00695B09" w:rsidRPr="00AB6418">
        <w:t xml:space="preserve"> SPI</w:t>
      </w:r>
    </w:p>
    <w:p w:rsidR="00695B09" w:rsidRPr="00AB6418" w:rsidRDefault="00AB6418" w:rsidP="00235A34">
      <w:pPr>
        <w:pStyle w:val="Paragrafoelenco"/>
        <w:numPr>
          <w:ilvl w:val="1"/>
          <w:numId w:val="28"/>
        </w:numPr>
      </w:pPr>
      <w:r w:rsidRPr="00AB6418">
        <w:t>PWM su 3 pin (</w:t>
      </w:r>
      <w:r>
        <w:t xml:space="preserve">altri </w:t>
      </w:r>
      <w:r w:rsidRPr="00AB6418">
        <w:t>possibil</w:t>
      </w:r>
      <w:r>
        <w:t>i</w:t>
      </w:r>
      <w:r w:rsidRPr="00AB6418">
        <w:t xml:space="preserve"> con il software PWM)</w:t>
      </w:r>
    </w:p>
    <w:p w:rsidR="00AB6418" w:rsidRDefault="00695B09" w:rsidP="00235A34">
      <w:pPr>
        <w:pStyle w:val="Paragrafoelenco"/>
        <w:numPr>
          <w:ilvl w:val="1"/>
          <w:numId w:val="28"/>
        </w:numPr>
        <w:rPr>
          <w:lang w:val="en-GB"/>
        </w:rPr>
      </w:pPr>
      <w:r w:rsidRPr="00AB6418">
        <w:rPr>
          <w:lang w:val="en-GB"/>
        </w:rPr>
        <w:t xml:space="preserve">ADC </w:t>
      </w:r>
      <w:proofErr w:type="spellStart"/>
      <w:r w:rsidR="00AB6418" w:rsidRPr="00AB6418">
        <w:rPr>
          <w:lang w:val="en-GB"/>
        </w:rPr>
        <w:t>su</w:t>
      </w:r>
      <w:proofErr w:type="spellEnd"/>
      <w:r w:rsidRPr="00AB6418">
        <w:rPr>
          <w:lang w:val="en-GB"/>
        </w:rPr>
        <w:t xml:space="preserve"> 4 </w:t>
      </w:r>
      <w:r w:rsidR="00AB6418" w:rsidRPr="00AB6418">
        <w:rPr>
          <w:lang w:val="en-GB"/>
        </w:rPr>
        <w:t>p</w:t>
      </w:r>
      <w:r w:rsidRPr="00AB6418">
        <w:rPr>
          <w:lang w:val="en-GB"/>
        </w:rPr>
        <w:t>in</w:t>
      </w:r>
    </w:p>
    <w:p w:rsidR="00AB6418" w:rsidRPr="00AB6418" w:rsidRDefault="00AB6418" w:rsidP="00235A34">
      <w:pPr>
        <w:pStyle w:val="Paragrafoelenco"/>
        <w:numPr>
          <w:ilvl w:val="1"/>
          <w:numId w:val="28"/>
        </w:numPr>
      </w:pPr>
      <w:r w:rsidRPr="00AB6418">
        <w:t>LED di alimentazione e LED di stato</w:t>
      </w:r>
      <w:r w:rsidR="007530DE">
        <w:t>/test</w:t>
      </w:r>
    </w:p>
    <w:p w:rsidR="00620991" w:rsidRPr="00A967FB" w:rsidRDefault="00620991" w:rsidP="00A967FB">
      <w:pPr>
        <w:pStyle w:val="Titolo1"/>
      </w:pPr>
      <w:bookmarkStart w:id="13" w:name="_Toc429059808"/>
      <w:bookmarkStart w:id="14" w:name="_Toc491247138"/>
      <w:r w:rsidRPr="00A967FB">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5" w:name="_Toc429059809"/>
      <w:bookmarkStart w:id="16" w:name="_Toc491247139"/>
      <w:r w:rsidRPr="00D03EA1">
        <w:t>Design dell’architettura del sistema</w:t>
      </w:r>
      <w:bookmarkEnd w:id="15"/>
      <w:bookmarkEnd w:id="16"/>
    </w:p>
    <w:p w:rsidR="00D035E7" w:rsidRDefault="00D035E7" w:rsidP="00620991">
      <w:pPr>
        <w:rPr>
          <w:lang w:val="it-IT"/>
        </w:rPr>
      </w:pPr>
      <w:bookmarkStart w:id="17" w:name="_GoBack"/>
      <w:bookmarkEnd w:id="17"/>
    </w:p>
    <w:p w:rsidR="00620991" w:rsidRPr="001A3D0E" w:rsidRDefault="00620991" w:rsidP="00620991">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491247142"/>
      <w:r w:rsidRPr="00D03EA1">
        <w:t>Design procedurale</w:t>
      </w:r>
      <w:bookmarkEnd w:id="22"/>
      <w:bookmarkEnd w:id="23"/>
    </w:p>
    <w:p w:rsidR="002257B2" w:rsidRDefault="00D67C44" w:rsidP="00620991">
      <w:pPr>
        <w:rPr>
          <w:lang w:val="it-IT"/>
        </w:rPr>
      </w:pPr>
      <w:r>
        <w:rPr>
          <w:lang w:val="it-IT"/>
        </w:rPr>
        <w:t>Classe Button (</w:t>
      </w:r>
      <w:proofErr w:type="spellStart"/>
      <w:r w:rsidR="002257B2">
        <w:rPr>
          <w:lang w:val="it-IT"/>
        </w:rPr>
        <w:t>ButtonLib</w:t>
      </w:r>
      <w:proofErr w:type="spellEnd"/>
      <w:r>
        <w:rPr>
          <w:lang w:val="it-IT"/>
        </w:rPr>
        <w:t>)</w:t>
      </w:r>
      <w:r w:rsidR="002257B2">
        <w:rPr>
          <w:lang w:val="it-IT"/>
        </w:rPr>
        <w:t>:</w:t>
      </w:r>
    </w:p>
    <w:p w:rsidR="002257B2" w:rsidRDefault="002257B2" w:rsidP="002257B2">
      <w:pPr>
        <w:pStyle w:val="Paragrafoelenco"/>
        <w:numPr>
          <w:ilvl w:val="0"/>
          <w:numId w:val="31"/>
        </w:numPr>
        <w:rPr>
          <w:lang w:val="it-IT"/>
        </w:rPr>
      </w:pPr>
      <w:r>
        <w:rPr>
          <w:lang w:val="it-IT"/>
        </w:rPr>
        <w:t>button.cpp</w:t>
      </w:r>
    </w:p>
    <w:p w:rsidR="002257B2" w:rsidRDefault="002257B2" w:rsidP="002257B2">
      <w:pPr>
        <w:pStyle w:val="Paragrafoelenco"/>
        <w:numPr>
          <w:ilvl w:val="0"/>
          <w:numId w:val="31"/>
        </w:numPr>
        <w:rPr>
          <w:lang w:val="it-IT"/>
        </w:rPr>
      </w:pPr>
      <w:proofErr w:type="spellStart"/>
      <w:r>
        <w:rPr>
          <w:lang w:val="it-IT"/>
        </w:rPr>
        <w:t>button.h</w:t>
      </w:r>
      <w:proofErr w:type="spellEnd"/>
    </w:p>
    <w:p w:rsidR="002257B2" w:rsidRDefault="002257B2" w:rsidP="002257B2">
      <w:pPr>
        <w:pStyle w:val="Paragrafoelenco"/>
        <w:numPr>
          <w:ilvl w:val="0"/>
          <w:numId w:val="31"/>
        </w:numPr>
        <w:rPr>
          <w:lang w:val="it-IT"/>
        </w:rPr>
      </w:pPr>
      <w:r>
        <w:rPr>
          <w:lang w:val="it-IT"/>
        </w:rPr>
        <w:lastRenderedPageBreak/>
        <w:t>keywords.txt</w:t>
      </w:r>
    </w:p>
    <w:p w:rsidR="000647C3" w:rsidRPr="000647C3" w:rsidRDefault="000647C3" w:rsidP="000647C3">
      <w:pPr>
        <w:ind w:left="360"/>
        <w:rPr>
          <w:lang w:val="it-IT"/>
        </w:rPr>
      </w:pPr>
      <w:r>
        <w:rPr>
          <w:lang w:val="it-IT"/>
        </w:rPr>
        <w:t xml:space="preserve">Metodi: </w:t>
      </w:r>
    </w:p>
    <w:p w:rsidR="00FE2FC6" w:rsidRPr="00962753" w:rsidRDefault="00FE2FC6" w:rsidP="000647C3">
      <w:pPr>
        <w:pStyle w:val="Paragrafoelenco"/>
        <w:numPr>
          <w:ilvl w:val="1"/>
          <w:numId w:val="31"/>
        </w:numPr>
        <w:ind w:left="993"/>
      </w:pPr>
      <w:proofErr w:type="gramStart"/>
      <w:r w:rsidRPr="00962753">
        <w:t>Button(</w:t>
      </w:r>
      <w:proofErr w:type="spellStart"/>
      <w:proofErr w:type="gramEnd"/>
      <w:r w:rsidRPr="00962753">
        <w:t>int</w:t>
      </w:r>
      <w:proofErr w:type="spellEnd"/>
      <w:r w:rsidRPr="00962753">
        <w:t xml:space="preserve"> pin)</w:t>
      </w:r>
      <w:r w:rsidR="00962753" w:rsidRPr="00962753">
        <w:t>, che ista</w:t>
      </w:r>
      <w:r w:rsidR="00962753">
        <w:t>nzia nuovi oggetti di tipo Button</w:t>
      </w:r>
      <w:r w:rsidR="00CF658D">
        <w:t xml:space="preserve">, accettando come parametro il numero del pin da cui leggere </w:t>
      </w:r>
      <w:r w:rsidR="00C3238A">
        <w:t>lo stato del bottone</w:t>
      </w:r>
    </w:p>
    <w:p w:rsidR="00FE2FC6" w:rsidRDefault="00FE2FC6" w:rsidP="000647C3">
      <w:pPr>
        <w:pStyle w:val="Paragrafoelenco"/>
        <w:numPr>
          <w:ilvl w:val="1"/>
          <w:numId w:val="31"/>
        </w:numPr>
        <w:ind w:left="993"/>
        <w:rPr>
          <w:lang w:val="it-IT"/>
        </w:rPr>
      </w:pPr>
      <w:proofErr w:type="spellStart"/>
      <w:r w:rsidRPr="00FE2FC6">
        <w:rPr>
          <w:lang w:val="it-IT"/>
        </w:rPr>
        <w:t>bool</w:t>
      </w:r>
      <w:proofErr w:type="spellEnd"/>
      <w:r w:rsidRPr="00FE2FC6">
        <w:rPr>
          <w:lang w:val="it-IT"/>
        </w:rPr>
        <w:t xml:space="preserve"> </w:t>
      </w:r>
      <w:proofErr w:type="spellStart"/>
      <w:proofErr w:type="gramStart"/>
      <w:r w:rsidRPr="00FE2FC6">
        <w:rPr>
          <w:lang w:val="it-IT"/>
        </w:rPr>
        <w:t>getState</w:t>
      </w:r>
      <w:proofErr w:type="spellEnd"/>
      <w:r w:rsidRPr="00FE2FC6">
        <w:rPr>
          <w:lang w:val="it-IT"/>
        </w:rPr>
        <w:t>(</w:t>
      </w:r>
      <w:proofErr w:type="gramEnd"/>
      <w:r w:rsidRPr="00FE2FC6">
        <w:rPr>
          <w:lang w:val="it-IT"/>
        </w:rPr>
        <w:t>)</w:t>
      </w:r>
      <w:r w:rsidR="00962753">
        <w:rPr>
          <w:lang w:val="it-IT"/>
        </w:rPr>
        <w:t>, che ottiene lo stato del bottone: 1 se premuto, 0 se non premuto.</w:t>
      </w:r>
    </w:p>
    <w:p w:rsidR="002257B2" w:rsidRPr="002257B2" w:rsidRDefault="002257B2" w:rsidP="002257B2">
      <w:pPr>
        <w:rPr>
          <w:lang w:val="it-IT"/>
        </w:rPr>
      </w:pPr>
    </w:p>
    <w:p w:rsidR="002257B2" w:rsidRDefault="00703787" w:rsidP="002257B2">
      <w:pPr>
        <w:rPr>
          <w:lang w:val="it-IT"/>
        </w:rPr>
      </w:pPr>
      <w:r>
        <w:rPr>
          <w:lang w:val="it-IT"/>
        </w:rPr>
        <w:t>Classe Led (</w:t>
      </w:r>
      <w:proofErr w:type="spellStart"/>
      <w:r w:rsidR="002257B2">
        <w:rPr>
          <w:lang w:val="it-IT"/>
        </w:rPr>
        <w:t>LedLib</w:t>
      </w:r>
      <w:proofErr w:type="spellEnd"/>
      <w:r>
        <w:rPr>
          <w:lang w:val="it-IT"/>
        </w:rPr>
        <w:t>)</w:t>
      </w:r>
      <w:r w:rsidR="002257B2">
        <w:rPr>
          <w:lang w:val="it-IT"/>
        </w:rPr>
        <w:t>:</w:t>
      </w:r>
    </w:p>
    <w:p w:rsidR="002257B2" w:rsidRDefault="002257B2" w:rsidP="002257B2">
      <w:pPr>
        <w:pStyle w:val="Paragrafoelenco"/>
        <w:numPr>
          <w:ilvl w:val="0"/>
          <w:numId w:val="33"/>
        </w:numPr>
        <w:rPr>
          <w:lang w:val="it-IT"/>
        </w:rPr>
      </w:pPr>
      <w:r>
        <w:rPr>
          <w:lang w:val="it-IT"/>
        </w:rPr>
        <w:t>led.cpp</w:t>
      </w:r>
    </w:p>
    <w:p w:rsidR="002257B2" w:rsidRDefault="002257B2" w:rsidP="002257B2">
      <w:pPr>
        <w:pStyle w:val="Paragrafoelenco"/>
        <w:numPr>
          <w:ilvl w:val="0"/>
          <w:numId w:val="33"/>
        </w:numPr>
        <w:rPr>
          <w:lang w:val="it-IT"/>
        </w:rPr>
      </w:pPr>
      <w:proofErr w:type="spellStart"/>
      <w:r>
        <w:rPr>
          <w:lang w:val="it-IT"/>
        </w:rPr>
        <w:t>led.h</w:t>
      </w:r>
      <w:proofErr w:type="spellEnd"/>
    </w:p>
    <w:p w:rsidR="002257B2" w:rsidRDefault="002257B2" w:rsidP="002257B2">
      <w:pPr>
        <w:pStyle w:val="Paragrafoelenco"/>
        <w:numPr>
          <w:ilvl w:val="0"/>
          <w:numId w:val="33"/>
        </w:numPr>
        <w:rPr>
          <w:lang w:val="it-IT"/>
        </w:rPr>
      </w:pPr>
      <w:r>
        <w:rPr>
          <w:lang w:val="it-IT"/>
        </w:rPr>
        <w:t>keywords.txt</w:t>
      </w:r>
    </w:p>
    <w:p w:rsidR="000647C3" w:rsidRDefault="000647C3" w:rsidP="000647C3">
      <w:pPr>
        <w:ind w:firstLine="360"/>
        <w:rPr>
          <w:lang w:val="it-IT"/>
        </w:rPr>
      </w:pPr>
      <w:r>
        <w:rPr>
          <w:lang w:val="it-IT"/>
        </w:rPr>
        <w:t>Metodi:</w:t>
      </w:r>
    </w:p>
    <w:p w:rsidR="000647C3" w:rsidRPr="000647C3" w:rsidRDefault="000647C3" w:rsidP="000647C3">
      <w:pPr>
        <w:pStyle w:val="Paragrafoelenco"/>
        <w:numPr>
          <w:ilvl w:val="0"/>
          <w:numId w:val="36"/>
        </w:numPr>
      </w:pPr>
      <w:proofErr w:type="gramStart"/>
      <w:r w:rsidRPr="000647C3">
        <w:t>Led(</w:t>
      </w:r>
      <w:proofErr w:type="spellStart"/>
      <w:proofErr w:type="gramEnd"/>
      <w:r w:rsidRPr="000647C3">
        <w:t>int</w:t>
      </w:r>
      <w:proofErr w:type="spellEnd"/>
      <w:r w:rsidRPr="000647C3">
        <w:t xml:space="preserve"> pin)</w:t>
      </w:r>
      <w:r w:rsidRPr="000647C3">
        <w:t>, che istanzia n</w:t>
      </w:r>
      <w:r>
        <w:t>uovi oggetti di tipo Led</w:t>
      </w:r>
      <w:r w:rsidR="0003641C">
        <w:t>, accettando come parametro il numero del pin al quale è collegato il LED</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gramStart"/>
      <w:r w:rsidRPr="000647C3">
        <w:t>on(</w:t>
      </w:r>
      <w:proofErr w:type="gramEnd"/>
      <w:r w:rsidRPr="000647C3">
        <w:t>)</w:t>
      </w:r>
      <w:r w:rsidRPr="000647C3">
        <w:t>, che imposta l</w:t>
      </w:r>
      <w:r>
        <w:t>o stato del LED a 1: acceso</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gramStart"/>
      <w:r w:rsidRPr="000647C3">
        <w:t>off(</w:t>
      </w:r>
      <w:proofErr w:type="gramEnd"/>
      <w:r w:rsidRPr="000647C3">
        <w:t>)</w:t>
      </w:r>
      <w:r w:rsidRPr="000647C3">
        <w:t>, che imposta l</w:t>
      </w:r>
      <w:r>
        <w:t xml:space="preserve">o stato del LED a </w:t>
      </w:r>
      <w:r>
        <w:t>0</w:t>
      </w:r>
      <w:r>
        <w:t xml:space="preserve">: </w:t>
      </w:r>
      <w:r>
        <w:t>spento</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spellStart"/>
      <w:proofErr w:type="gramStart"/>
      <w:r w:rsidRPr="000647C3">
        <w:t>toggle</w:t>
      </w:r>
      <w:proofErr w:type="spellEnd"/>
      <w:r w:rsidRPr="000647C3">
        <w:t>(</w:t>
      </w:r>
      <w:proofErr w:type="gramEnd"/>
      <w:r w:rsidRPr="000647C3">
        <w:t xml:space="preserve">), che </w:t>
      </w:r>
      <w:r>
        <w:t>inverte lo stato del LED: da acceso a spento e da spento ad acceso</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spellStart"/>
      <w:proofErr w:type="gramStart"/>
      <w:r w:rsidRPr="000647C3">
        <w:t>setState</w:t>
      </w:r>
      <w:proofErr w:type="spellEnd"/>
      <w:r w:rsidRPr="000647C3">
        <w:t>(</w:t>
      </w:r>
      <w:proofErr w:type="spellStart"/>
      <w:proofErr w:type="gramEnd"/>
      <w:r w:rsidRPr="000647C3">
        <w:t>bool</w:t>
      </w:r>
      <w:proofErr w:type="spellEnd"/>
      <w:r w:rsidRPr="000647C3">
        <w:t xml:space="preserve"> state)</w:t>
      </w:r>
      <w:r w:rsidRPr="000647C3">
        <w:t>, che imposta lo</w:t>
      </w:r>
      <w:r>
        <w:t xml:space="preserve"> stato del LED al valore passato come parametro, ‘</w:t>
      </w:r>
      <w:proofErr w:type="spellStart"/>
      <w:r>
        <w:t>true</w:t>
      </w:r>
      <w:proofErr w:type="spellEnd"/>
      <w:r>
        <w:t>’ lo accende e ‘false’ lo spegne</w:t>
      </w:r>
    </w:p>
    <w:p w:rsidR="000647C3" w:rsidRPr="000647C3" w:rsidRDefault="000647C3" w:rsidP="000647C3">
      <w:pPr>
        <w:pStyle w:val="Paragrafoelenco"/>
        <w:numPr>
          <w:ilvl w:val="0"/>
          <w:numId w:val="36"/>
        </w:numPr>
      </w:pPr>
      <w:proofErr w:type="spellStart"/>
      <w:r w:rsidRPr="000647C3">
        <w:t>void</w:t>
      </w:r>
      <w:proofErr w:type="spellEnd"/>
      <w:r w:rsidRPr="000647C3">
        <w:t xml:space="preserve"> </w:t>
      </w:r>
      <w:proofErr w:type="spellStart"/>
      <w:proofErr w:type="gramStart"/>
      <w:r w:rsidRPr="000647C3">
        <w:t>setAnalogState</w:t>
      </w:r>
      <w:proofErr w:type="spellEnd"/>
      <w:r w:rsidRPr="000647C3">
        <w:t>(</w:t>
      </w:r>
      <w:proofErr w:type="spellStart"/>
      <w:proofErr w:type="gramEnd"/>
      <w:r w:rsidRPr="000647C3">
        <w:t>int</w:t>
      </w:r>
      <w:proofErr w:type="spellEnd"/>
      <w:r w:rsidRPr="000647C3">
        <w:t xml:space="preserve"> </w:t>
      </w:r>
      <w:proofErr w:type="spellStart"/>
      <w:r w:rsidRPr="000647C3">
        <w:t>value</w:t>
      </w:r>
      <w:proofErr w:type="spellEnd"/>
      <w:r w:rsidRPr="000647C3">
        <w:t>)</w:t>
      </w:r>
      <w:r w:rsidRPr="000647C3">
        <w:t>, che i</w:t>
      </w:r>
      <w:r>
        <w:t>mposta lo stato del LED con un valore analogico, da 0 a 1023</w:t>
      </w:r>
    </w:p>
    <w:p w:rsidR="002257B2" w:rsidRPr="000647C3" w:rsidRDefault="000647C3" w:rsidP="000647C3">
      <w:pPr>
        <w:pStyle w:val="Paragrafoelenco"/>
        <w:numPr>
          <w:ilvl w:val="0"/>
          <w:numId w:val="36"/>
        </w:numPr>
      </w:pPr>
      <w:proofErr w:type="spellStart"/>
      <w:r>
        <w:t>bool</w:t>
      </w:r>
      <w:proofErr w:type="spellEnd"/>
      <w:r>
        <w:t xml:space="preserve"> </w:t>
      </w:r>
      <w:proofErr w:type="spellStart"/>
      <w:proofErr w:type="gramStart"/>
      <w:r>
        <w:t>getState</w:t>
      </w:r>
      <w:proofErr w:type="spellEnd"/>
      <w:r>
        <w:t>(</w:t>
      </w:r>
      <w:proofErr w:type="gramEnd"/>
      <w:r>
        <w:t>)</w:t>
      </w:r>
      <w:r>
        <w:t>, che restituisce lo stato del LED, ‘</w:t>
      </w:r>
      <w:proofErr w:type="spellStart"/>
      <w:r>
        <w:t>true</w:t>
      </w:r>
      <w:proofErr w:type="spellEnd"/>
      <w:r>
        <w:t>’ è acceso e ‘false’ è spento</w:t>
      </w:r>
    </w:p>
    <w:p w:rsidR="000647C3" w:rsidRPr="000647C3" w:rsidRDefault="000647C3" w:rsidP="002257B2"/>
    <w:p w:rsidR="002257B2" w:rsidRDefault="00703787" w:rsidP="002257B2">
      <w:pPr>
        <w:rPr>
          <w:lang w:val="it-IT"/>
        </w:rPr>
      </w:pPr>
      <w:r>
        <w:rPr>
          <w:lang w:val="it-IT"/>
        </w:rPr>
        <w:t xml:space="preserve">Classe </w:t>
      </w:r>
      <w:proofErr w:type="spellStart"/>
      <w:r>
        <w:rPr>
          <w:lang w:val="it-IT"/>
        </w:rPr>
        <w:t>Photocell</w:t>
      </w:r>
      <w:proofErr w:type="spellEnd"/>
      <w:r>
        <w:rPr>
          <w:lang w:val="it-IT"/>
        </w:rPr>
        <w:t xml:space="preserve"> (</w:t>
      </w:r>
      <w:proofErr w:type="spellStart"/>
      <w:r>
        <w:rPr>
          <w:lang w:val="it-IT"/>
        </w:rPr>
        <w:t>PhotocellLib</w:t>
      </w:r>
      <w:proofErr w:type="spellEnd"/>
      <w:r>
        <w:rPr>
          <w:lang w:val="it-IT"/>
        </w:rPr>
        <w:t>)</w:t>
      </w:r>
      <w:r w:rsidR="002257B2">
        <w:rPr>
          <w:lang w:val="it-IT"/>
        </w:rPr>
        <w:t>:</w:t>
      </w:r>
    </w:p>
    <w:p w:rsidR="002257B2" w:rsidRDefault="002257B2" w:rsidP="002257B2">
      <w:pPr>
        <w:pStyle w:val="Paragrafoelenco"/>
        <w:numPr>
          <w:ilvl w:val="0"/>
          <w:numId w:val="34"/>
        </w:numPr>
        <w:rPr>
          <w:lang w:val="it-IT"/>
        </w:rPr>
      </w:pPr>
      <w:r>
        <w:rPr>
          <w:lang w:val="it-IT"/>
        </w:rPr>
        <w:t>photocell.cpp</w:t>
      </w:r>
    </w:p>
    <w:p w:rsidR="002257B2" w:rsidRDefault="002257B2" w:rsidP="002257B2">
      <w:pPr>
        <w:pStyle w:val="Paragrafoelenco"/>
        <w:numPr>
          <w:ilvl w:val="0"/>
          <w:numId w:val="34"/>
        </w:numPr>
        <w:rPr>
          <w:lang w:val="it-IT"/>
        </w:rPr>
      </w:pPr>
      <w:proofErr w:type="spellStart"/>
      <w:r>
        <w:rPr>
          <w:lang w:val="it-IT"/>
        </w:rPr>
        <w:t>photocell.h</w:t>
      </w:r>
      <w:proofErr w:type="spellEnd"/>
    </w:p>
    <w:p w:rsidR="002257B2" w:rsidRDefault="002257B2" w:rsidP="002257B2">
      <w:pPr>
        <w:pStyle w:val="Paragrafoelenco"/>
        <w:numPr>
          <w:ilvl w:val="0"/>
          <w:numId w:val="34"/>
        </w:numPr>
        <w:rPr>
          <w:lang w:val="it-IT"/>
        </w:rPr>
      </w:pPr>
      <w:r>
        <w:rPr>
          <w:lang w:val="it-IT"/>
        </w:rPr>
        <w:t>keywords.txt</w:t>
      </w:r>
    </w:p>
    <w:p w:rsidR="00220664" w:rsidRDefault="00220664" w:rsidP="00220664">
      <w:pPr>
        <w:ind w:left="360"/>
        <w:rPr>
          <w:lang w:val="it-IT"/>
        </w:rPr>
      </w:pPr>
      <w:r>
        <w:rPr>
          <w:lang w:val="it-IT"/>
        </w:rPr>
        <w:t>Metodi:</w:t>
      </w:r>
    </w:p>
    <w:p w:rsidR="00220664" w:rsidRPr="00220664" w:rsidRDefault="00220664" w:rsidP="00220664">
      <w:pPr>
        <w:pStyle w:val="Paragrafoelenco"/>
        <w:numPr>
          <w:ilvl w:val="0"/>
          <w:numId w:val="37"/>
        </w:numPr>
      </w:pPr>
      <w:proofErr w:type="spellStart"/>
      <w:proofErr w:type="gramStart"/>
      <w:r w:rsidRPr="00220664">
        <w:t>Photocell</w:t>
      </w:r>
      <w:proofErr w:type="spellEnd"/>
      <w:r w:rsidRPr="00220664">
        <w:t>(</w:t>
      </w:r>
      <w:proofErr w:type="spellStart"/>
      <w:proofErr w:type="gramEnd"/>
      <w:r w:rsidRPr="00220664">
        <w:t>int</w:t>
      </w:r>
      <w:proofErr w:type="spellEnd"/>
      <w:r w:rsidRPr="00220664">
        <w:t xml:space="preserve"> pin)</w:t>
      </w:r>
      <w:r w:rsidRPr="00220664">
        <w:t>, che istanzi</w:t>
      </w:r>
      <w:r>
        <w:t xml:space="preserve">a nuovi oggetti di tipo </w:t>
      </w:r>
      <w:proofErr w:type="spellStart"/>
      <w:r>
        <w:t>Photocell</w:t>
      </w:r>
      <w:proofErr w:type="spellEnd"/>
      <w:r w:rsidR="00B826FB">
        <w:t>, accettando come parametro il numero del pin</w:t>
      </w:r>
      <w:r w:rsidR="004C7F30">
        <w:t xml:space="preserve"> da cui leggere il valore restituito dalla fotocellula</w:t>
      </w:r>
    </w:p>
    <w:p w:rsidR="00220664" w:rsidRPr="00220664" w:rsidRDefault="00220664" w:rsidP="00220664">
      <w:pPr>
        <w:pStyle w:val="Paragrafoelenco"/>
        <w:numPr>
          <w:ilvl w:val="0"/>
          <w:numId w:val="37"/>
        </w:numPr>
      </w:pPr>
      <w:proofErr w:type="spellStart"/>
      <w:r w:rsidRPr="00220664">
        <w:t>int</w:t>
      </w:r>
      <w:proofErr w:type="spellEnd"/>
      <w:r w:rsidRPr="00220664">
        <w:t xml:space="preserve"> </w:t>
      </w:r>
      <w:proofErr w:type="spellStart"/>
      <w:proofErr w:type="gramStart"/>
      <w:r w:rsidRPr="00220664">
        <w:t>getLux</w:t>
      </w:r>
      <w:proofErr w:type="spellEnd"/>
      <w:r w:rsidRPr="00220664">
        <w:t>(</w:t>
      </w:r>
      <w:proofErr w:type="gramEnd"/>
      <w:r w:rsidRPr="00220664">
        <w:t>)</w:t>
      </w:r>
      <w:r w:rsidRPr="00220664">
        <w:t xml:space="preserve">, che restituisce </w:t>
      </w:r>
      <w:r>
        <w:t>il valore della luminosità rilevato dalla fotocellula, da 0 a 1023</w:t>
      </w:r>
    </w:p>
    <w:p w:rsidR="002257B2" w:rsidRPr="00220664" w:rsidRDefault="002257B2" w:rsidP="00620991"/>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Titolo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695B09"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95B0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95B0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95B0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95B0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Titolo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Default="00B33048" w:rsidP="00B33048">
      <w:pPr>
        <w:pStyle w:val="Titolo2"/>
      </w:pPr>
      <w:bookmarkStart w:id="48" w:name="_Toc461179234"/>
      <w:bookmarkStart w:id="49" w:name="_Toc491247155"/>
      <w:r>
        <w:t>Sitografia</w:t>
      </w:r>
      <w:bookmarkEnd w:id="48"/>
      <w:bookmarkEnd w:id="49"/>
    </w:p>
    <w:p w:rsidR="00301B70" w:rsidRPr="00695B09" w:rsidRDefault="00235A34" w:rsidP="00121344">
      <w:pPr>
        <w:pStyle w:val="Paragrafoelenco"/>
        <w:numPr>
          <w:ilvl w:val="0"/>
          <w:numId w:val="29"/>
        </w:numPr>
      </w:pPr>
      <w:hyperlink r:id="rId10" w:history="1">
        <w:r w:rsidR="00121344" w:rsidRPr="00695B09">
          <w:rPr>
            <w:rStyle w:val="Collegamentoipertestuale"/>
          </w:rPr>
          <w:t>https://digistump.com/wiki/digispark/tutorials/connecting</w:t>
        </w:r>
      </w:hyperlink>
      <w:r w:rsidR="007B6EFE" w:rsidRPr="00695B09">
        <w:br/>
      </w:r>
      <w:proofErr w:type="spellStart"/>
      <w:proofErr w:type="gramStart"/>
      <w:r w:rsidR="00121344" w:rsidRPr="00695B09">
        <w:rPr>
          <w:i/>
        </w:rPr>
        <w:t>digispark:tutorials</w:t>
      </w:r>
      <w:proofErr w:type="gramEnd"/>
      <w:r w:rsidR="00121344" w:rsidRPr="00695B09">
        <w:rPr>
          <w:i/>
        </w:rPr>
        <w:t>:connecting</w:t>
      </w:r>
      <w:proofErr w:type="spellEnd"/>
      <w:r w:rsidR="00121344" w:rsidRPr="00695B09">
        <w:rPr>
          <w:i/>
        </w:rPr>
        <w:t xml:space="preserve"> [</w:t>
      </w:r>
      <w:proofErr w:type="spellStart"/>
      <w:r w:rsidR="00121344" w:rsidRPr="00695B09">
        <w:rPr>
          <w:i/>
        </w:rPr>
        <w:t>Digistump</w:t>
      </w:r>
      <w:proofErr w:type="spellEnd"/>
      <w:r w:rsidR="00121344" w:rsidRPr="00695B09">
        <w:rPr>
          <w:i/>
        </w:rPr>
        <w:t xml:space="preserve"> Wiki]</w:t>
      </w:r>
      <w:r w:rsidR="007B6EFE" w:rsidRPr="00695B09">
        <w:br/>
      </w:r>
      <w:r w:rsidR="00121344" w:rsidRPr="00695B09">
        <w:t>05 Dicembre 2018</w:t>
      </w:r>
    </w:p>
    <w:p w:rsidR="007B6EFE" w:rsidRDefault="00235A34" w:rsidP="007B6EFE">
      <w:pPr>
        <w:numPr>
          <w:ilvl w:val="0"/>
          <w:numId w:val="9"/>
        </w:numPr>
        <w:rPr>
          <w:lang w:val="en-GB"/>
        </w:rPr>
      </w:pPr>
      <w:hyperlink r:id="rId11" w:history="1">
        <w:r w:rsidR="007B6EFE" w:rsidRPr="000445E8">
          <w:rPr>
            <w:rStyle w:val="Collegamentoipertestuale"/>
            <w:lang w:val="en-GB"/>
          </w:rPr>
          <w:t>https://learn.adafruit.com/photocells/arduino-code</w:t>
        </w:r>
      </w:hyperlink>
      <w:r w:rsidR="007B6EFE">
        <w:rPr>
          <w:lang w:val="en-GB"/>
        </w:rPr>
        <w:br/>
      </w:r>
      <w:r w:rsidR="007B6EFE" w:rsidRPr="007B6EFE">
        <w:rPr>
          <w:lang w:val="en-GB"/>
        </w:rPr>
        <w:t>Arduino Code | Photocells | Adafruit Learning System</w:t>
      </w:r>
    </w:p>
    <w:p w:rsidR="007B6EFE" w:rsidRDefault="007B6EFE" w:rsidP="007B6EFE">
      <w:pPr>
        <w:ind w:left="720"/>
        <w:rPr>
          <w:lang w:val="en-GB"/>
        </w:rPr>
      </w:pPr>
      <w:r>
        <w:rPr>
          <w:lang w:val="en-GB"/>
        </w:rPr>
        <w:t xml:space="preserve">05 </w:t>
      </w:r>
      <w:proofErr w:type="spellStart"/>
      <w:r>
        <w:rPr>
          <w:lang w:val="en-GB"/>
        </w:rPr>
        <w:t>Dicembre</w:t>
      </w:r>
      <w:proofErr w:type="spellEnd"/>
      <w:r>
        <w:rPr>
          <w:lang w:val="en-GB"/>
        </w:rPr>
        <w:t xml:space="preserve"> 2018</w:t>
      </w:r>
    </w:p>
    <w:p w:rsidR="007B6EFE" w:rsidRPr="007B6EFE" w:rsidRDefault="007B6EFE" w:rsidP="007B6EFE">
      <w:pPr>
        <w:ind w:left="720"/>
        <w:rPr>
          <w:lang w:val="en-GB"/>
        </w:rPr>
      </w:pPr>
    </w:p>
    <w:p w:rsidR="00B33048" w:rsidRPr="00D03EA1" w:rsidRDefault="00B33048" w:rsidP="007B6EFE">
      <w:pPr>
        <w:numPr>
          <w:ilvl w:val="0"/>
          <w:numId w:val="30"/>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7B6EFE">
      <w:pPr>
        <w:numPr>
          <w:ilvl w:val="0"/>
          <w:numId w:val="30"/>
        </w:numPr>
        <w:rPr>
          <w:lang w:val="it-IT"/>
        </w:rPr>
      </w:pPr>
      <w:r>
        <w:rPr>
          <w:lang w:val="it-IT"/>
        </w:rPr>
        <w:t>Eventuale t</w:t>
      </w:r>
      <w:r w:rsidRPr="00D03EA1">
        <w:rPr>
          <w:lang w:val="it-IT"/>
        </w:rPr>
        <w:t>itolo della pagina (in italico),</w:t>
      </w:r>
    </w:p>
    <w:p w:rsidR="00B33048" w:rsidRPr="00D03EA1" w:rsidRDefault="00B33048" w:rsidP="007B6EFE">
      <w:pPr>
        <w:numPr>
          <w:ilvl w:val="0"/>
          <w:numId w:val="30"/>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even" r:id="rId12"/>
      <w:headerReference w:type="default" r:id="rId13"/>
      <w:footerReference w:type="even" r:id="rId14"/>
      <w:footerReference w:type="default" r:id="rId15"/>
      <w:headerReference w:type="first" r:id="rId16"/>
      <w:footerReference w:type="first" r:id="rId17"/>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88D" w:rsidRDefault="00FF388D">
      <w:r>
        <w:separator/>
      </w:r>
    </w:p>
  </w:endnote>
  <w:endnote w:type="continuationSeparator" w:id="0">
    <w:p w:rsidR="00FF388D" w:rsidRDefault="00FF3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A34" w:rsidRDefault="00235A3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A34" w:rsidRDefault="00235A34" w:rsidP="002C797B">
    <w:pPr>
      <w:pStyle w:val="Pidipagina"/>
    </w:pPr>
    <w:r>
      <w:t xml:space="preserve">Matan Davidi, Filippo </w:t>
    </w:r>
    <w:proofErr w:type="spellStart"/>
    <w:r>
      <w:t>Finke</w:t>
    </w:r>
    <w:proofErr w:type="spellEnd"/>
    <w:r>
      <w:tab/>
    </w:r>
    <w:r>
      <w:rPr>
        <w:noProof/>
      </w:rPr>
      <w:fldChar w:fldCharType="begin"/>
    </w:r>
    <w:r>
      <w:rPr>
        <w:noProof/>
      </w:rPr>
      <w:instrText xml:space="preserve"> FILENAME \* MERGEFORMAT </w:instrText>
    </w:r>
    <w:r>
      <w:rPr>
        <w:noProof/>
      </w:rPr>
      <w:fldChar w:fldCharType="separate"/>
    </w:r>
    <w:r>
      <w:rPr>
        <w:noProof/>
      </w:rPr>
      <w:t>2018.11.21_i3_davidi_finke_doc_prog2.docx</w:t>
    </w:r>
    <w:r>
      <w:rPr>
        <w:noProof/>
      </w:rPr>
      <w:fldChar w:fldCharType="end"/>
    </w:r>
    <w:r>
      <w:tab/>
      <w:t xml:space="preserve">Versione: </w:t>
    </w:r>
    <w:r>
      <w:fldChar w:fldCharType="begin"/>
    </w:r>
    <w:r>
      <w:instrText xml:space="preserve"> TIME \@ "dd.MM.yyyy" </w:instrText>
    </w:r>
    <w:r>
      <w:fldChar w:fldCharType="separate"/>
    </w:r>
    <w:r>
      <w:rPr>
        <w:noProof/>
      </w:rPr>
      <w:t>07.12.2018</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A34" w:rsidRDefault="00235A3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88D" w:rsidRDefault="00FF388D">
      <w:r>
        <w:separator/>
      </w:r>
    </w:p>
  </w:footnote>
  <w:footnote w:type="continuationSeparator" w:id="0">
    <w:p w:rsidR="00FF388D" w:rsidRDefault="00FF3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A34" w:rsidRDefault="00235A3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35A34">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35A34" w:rsidRDefault="00235A34">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5A34" w:rsidRDefault="00235A3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235A34" w:rsidRDefault="00235A3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35A34">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5A34" w:rsidRDefault="00235A3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5A34" w:rsidRDefault="00235A34">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235A34" w:rsidRDefault="00235A34">
          <w:pPr>
            <w:pStyle w:val="Intestazione"/>
            <w:jc w:val="center"/>
            <w:rPr>
              <w:rFonts w:cs="Arial"/>
              <w:lang w:val="it-IT"/>
            </w:rPr>
          </w:pPr>
        </w:p>
      </w:tc>
    </w:tr>
  </w:tbl>
  <w:p w:rsidR="00235A34" w:rsidRDefault="00235A34">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35A34">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235A34" w:rsidRDefault="00235A34">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5A34" w:rsidRDefault="00235A34" w:rsidP="00AB05BB">
          <w:pPr>
            <w:pStyle w:val="Intestazione"/>
            <w:jc w:val="center"/>
            <w:rPr>
              <w:rFonts w:cs="Arial"/>
              <w:b/>
              <w:sz w:val="24"/>
              <w:szCs w:val="24"/>
            </w:rPr>
          </w:pPr>
          <w:r>
            <w:rPr>
              <w:rFonts w:cs="Arial"/>
              <w:b/>
              <w:sz w:val="24"/>
              <w:szCs w:val="24"/>
            </w:rPr>
            <w:t>Scuola Arti e Mestieri Trevano</w:t>
          </w:r>
        </w:p>
      </w:tc>
    </w:tr>
    <w:tr w:rsidR="00235A34">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5A34" w:rsidRDefault="00235A3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235A34" w:rsidRDefault="00235A34">
          <w:pPr>
            <w:pStyle w:val="Intestazione"/>
            <w:jc w:val="center"/>
            <w:rPr>
              <w:rFonts w:cs="Arial"/>
              <w:b/>
              <w:sz w:val="24"/>
              <w:szCs w:val="24"/>
            </w:rPr>
          </w:pPr>
          <w:r>
            <w:rPr>
              <w:rFonts w:cs="Arial"/>
              <w:b/>
              <w:sz w:val="24"/>
              <w:szCs w:val="24"/>
            </w:rPr>
            <w:t>Sezione informatica</w:t>
          </w:r>
        </w:p>
      </w:tc>
    </w:tr>
  </w:tbl>
  <w:p w:rsidR="00235A34" w:rsidRPr="002C797B" w:rsidRDefault="00235A3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84F4260A"/>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EC6ECA"/>
    <w:multiLevelType w:val="hybridMultilevel"/>
    <w:tmpl w:val="27E8606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3096"/>
    <w:multiLevelType w:val="hybridMultilevel"/>
    <w:tmpl w:val="3482B47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D24996"/>
    <w:multiLevelType w:val="hybridMultilevel"/>
    <w:tmpl w:val="0C44EC1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18B77B2"/>
    <w:multiLevelType w:val="hybridMultilevel"/>
    <w:tmpl w:val="7A964E4A"/>
    <w:lvl w:ilvl="0" w:tplc="0810000F">
      <w:start w:val="1"/>
      <w:numFmt w:val="decimal"/>
      <w:lvlText w:val="%1."/>
      <w:lvlJc w:val="left"/>
      <w:pPr>
        <w:tabs>
          <w:tab w:val="num" w:pos="720"/>
        </w:tabs>
        <w:ind w:left="720" w:hanging="360"/>
      </w:pPr>
      <w:rPr>
        <w:rFonts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CDA7549"/>
    <w:multiLevelType w:val="hybridMultilevel"/>
    <w:tmpl w:val="7800378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0FE4ABF"/>
    <w:multiLevelType w:val="hybridMultilevel"/>
    <w:tmpl w:val="806299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B2C2107"/>
    <w:multiLevelType w:val="hybridMultilevel"/>
    <w:tmpl w:val="80804604"/>
    <w:lvl w:ilvl="0" w:tplc="08100003">
      <w:start w:val="1"/>
      <w:numFmt w:val="bullet"/>
      <w:lvlText w:val="o"/>
      <w:lvlJc w:val="left"/>
      <w:pPr>
        <w:ind w:left="720" w:hanging="360"/>
      </w:pPr>
      <w:rPr>
        <w:rFonts w:ascii="Courier New" w:hAnsi="Courier New" w:cs="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D9A5224"/>
    <w:multiLevelType w:val="hybridMultilevel"/>
    <w:tmpl w:val="F35835E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4FAE048B"/>
    <w:multiLevelType w:val="hybridMultilevel"/>
    <w:tmpl w:val="E294E1F6"/>
    <w:lvl w:ilvl="0" w:tplc="08100003">
      <w:start w:val="1"/>
      <w:numFmt w:val="bullet"/>
      <w:lvlText w:val="o"/>
      <w:lvlJc w:val="left"/>
      <w:pPr>
        <w:ind w:left="1080" w:hanging="360"/>
      </w:pPr>
      <w:rPr>
        <w:rFonts w:ascii="Courier New" w:hAnsi="Courier New" w:cs="Courier New"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AFA70C9"/>
    <w:multiLevelType w:val="hybridMultilevel"/>
    <w:tmpl w:val="2BE457B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0C831B6"/>
    <w:multiLevelType w:val="hybridMultilevel"/>
    <w:tmpl w:val="A034599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D8A217D"/>
    <w:multiLevelType w:val="hybridMultilevel"/>
    <w:tmpl w:val="BF9436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EF6FE5"/>
    <w:multiLevelType w:val="hybridMultilevel"/>
    <w:tmpl w:val="C9D6CC9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1"/>
  </w:num>
  <w:num w:numId="5">
    <w:abstractNumId w:val="6"/>
  </w:num>
  <w:num w:numId="6">
    <w:abstractNumId w:val="22"/>
  </w:num>
  <w:num w:numId="7">
    <w:abstractNumId w:val="12"/>
  </w:num>
  <w:num w:numId="8">
    <w:abstractNumId w:val="23"/>
  </w:num>
  <w:num w:numId="9">
    <w:abstractNumId w:val="0"/>
  </w:num>
  <w:num w:numId="10">
    <w:abstractNumId w:val="26"/>
  </w:num>
  <w:num w:numId="11">
    <w:abstractNumId w:val="27"/>
  </w:num>
  <w:num w:numId="12">
    <w:abstractNumId w:val="8"/>
  </w:num>
  <w:num w:numId="13">
    <w:abstractNumId w:val="3"/>
  </w:num>
  <w:num w:numId="14">
    <w:abstractNumId w:val="28"/>
  </w:num>
  <w:num w:numId="15">
    <w:abstractNumId w:val="9"/>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14"/>
  </w:num>
  <w:num w:numId="26">
    <w:abstractNumId w:val="20"/>
  </w:num>
  <w:num w:numId="27">
    <w:abstractNumId w:val="5"/>
  </w:num>
  <w:num w:numId="28">
    <w:abstractNumId w:val="7"/>
  </w:num>
  <w:num w:numId="29">
    <w:abstractNumId w:val="13"/>
  </w:num>
  <w:num w:numId="30">
    <w:abstractNumId w:val="10"/>
  </w:num>
  <w:num w:numId="31">
    <w:abstractNumId w:val="29"/>
  </w:num>
  <w:num w:numId="32">
    <w:abstractNumId w:val="25"/>
  </w:num>
  <w:num w:numId="33">
    <w:abstractNumId w:val="2"/>
  </w:num>
  <w:num w:numId="34">
    <w:abstractNumId w:val="19"/>
  </w:num>
  <w:num w:numId="35">
    <w:abstractNumId w:val="16"/>
  </w:num>
  <w:num w:numId="36">
    <w:abstractNumId w:val="15"/>
  </w:num>
  <w:num w:numId="3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1B4"/>
    <w:rsid w:val="00012758"/>
    <w:rsid w:val="000160AA"/>
    <w:rsid w:val="00033F53"/>
    <w:rsid w:val="0003641C"/>
    <w:rsid w:val="000402A1"/>
    <w:rsid w:val="000647C3"/>
    <w:rsid w:val="0007793A"/>
    <w:rsid w:val="00086641"/>
    <w:rsid w:val="000A6929"/>
    <w:rsid w:val="000B6446"/>
    <w:rsid w:val="000D0EA1"/>
    <w:rsid w:val="000E1993"/>
    <w:rsid w:val="00100A3C"/>
    <w:rsid w:val="00121344"/>
    <w:rsid w:val="001233B1"/>
    <w:rsid w:val="001514B1"/>
    <w:rsid w:val="00186E96"/>
    <w:rsid w:val="00196CCF"/>
    <w:rsid w:val="001A00E1"/>
    <w:rsid w:val="001A3D0E"/>
    <w:rsid w:val="001B728A"/>
    <w:rsid w:val="001B7C64"/>
    <w:rsid w:val="001C7E06"/>
    <w:rsid w:val="001F2449"/>
    <w:rsid w:val="0021560B"/>
    <w:rsid w:val="00220664"/>
    <w:rsid w:val="002257B2"/>
    <w:rsid w:val="00235A34"/>
    <w:rsid w:val="00235B0B"/>
    <w:rsid w:val="00237B2B"/>
    <w:rsid w:val="002526E5"/>
    <w:rsid w:val="00256A5C"/>
    <w:rsid w:val="00272BFB"/>
    <w:rsid w:val="00284591"/>
    <w:rsid w:val="002C1335"/>
    <w:rsid w:val="002C797B"/>
    <w:rsid w:val="002D4D4C"/>
    <w:rsid w:val="002D6483"/>
    <w:rsid w:val="002E2227"/>
    <w:rsid w:val="002F26B9"/>
    <w:rsid w:val="002F5520"/>
    <w:rsid w:val="00301B70"/>
    <w:rsid w:val="00323A3B"/>
    <w:rsid w:val="0032491C"/>
    <w:rsid w:val="00363D52"/>
    <w:rsid w:val="00364411"/>
    <w:rsid w:val="003A63B1"/>
    <w:rsid w:val="003A70D6"/>
    <w:rsid w:val="003D1CA0"/>
    <w:rsid w:val="003E1862"/>
    <w:rsid w:val="003F639C"/>
    <w:rsid w:val="0041559B"/>
    <w:rsid w:val="00417B29"/>
    <w:rsid w:val="0042378C"/>
    <w:rsid w:val="0042623E"/>
    <w:rsid w:val="0043013A"/>
    <w:rsid w:val="004654BE"/>
    <w:rsid w:val="00467339"/>
    <w:rsid w:val="004955A5"/>
    <w:rsid w:val="004974F1"/>
    <w:rsid w:val="004A3CE2"/>
    <w:rsid w:val="004B1A69"/>
    <w:rsid w:val="004B45F2"/>
    <w:rsid w:val="004C7F30"/>
    <w:rsid w:val="004E5973"/>
    <w:rsid w:val="005048DB"/>
    <w:rsid w:val="0050706F"/>
    <w:rsid w:val="0051234D"/>
    <w:rsid w:val="00513069"/>
    <w:rsid w:val="00517281"/>
    <w:rsid w:val="00525503"/>
    <w:rsid w:val="005614B6"/>
    <w:rsid w:val="005C6886"/>
    <w:rsid w:val="005F5D7D"/>
    <w:rsid w:val="006001E9"/>
    <w:rsid w:val="00620991"/>
    <w:rsid w:val="00624024"/>
    <w:rsid w:val="00636244"/>
    <w:rsid w:val="00681405"/>
    <w:rsid w:val="00691EE0"/>
    <w:rsid w:val="00695B09"/>
    <w:rsid w:val="006D1DF1"/>
    <w:rsid w:val="006E2A99"/>
    <w:rsid w:val="006E4A10"/>
    <w:rsid w:val="006E4EEE"/>
    <w:rsid w:val="00703787"/>
    <w:rsid w:val="0072427A"/>
    <w:rsid w:val="007530DE"/>
    <w:rsid w:val="00760600"/>
    <w:rsid w:val="007866EE"/>
    <w:rsid w:val="0079049F"/>
    <w:rsid w:val="007B6EFE"/>
    <w:rsid w:val="007D706F"/>
    <w:rsid w:val="007E77B7"/>
    <w:rsid w:val="007F151F"/>
    <w:rsid w:val="007F7668"/>
    <w:rsid w:val="00811FD8"/>
    <w:rsid w:val="0081798D"/>
    <w:rsid w:val="008304ED"/>
    <w:rsid w:val="00840972"/>
    <w:rsid w:val="00855330"/>
    <w:rsid w:val="0088274C"/>
    <w:rsid w:val="008904F5"/>
    <w:rsid w:val="00891A14"/>
    <w:rsid w:val="008937B3"/>
    <w:rsid w:val="008B39F2"/>
    <w:rsid w:val="008D63D0"/>
    <w:rsid w:val="008F0135"/>
    <w:rsid w:val="00910E7F"/>
    <w:rsid w:val="00915ADA"/>
    <w:rsid w:val="0091700A"/>
    <w:rsid w:val="0093384F"/>
    <w:rsid w:val="00952BBC"/>
    <w:rsid w:val="00957484"/>
    <w:rsid w:val="00962753"/>
    <w:rsid w:val="00972BFB"/>
    <w:rsid w:val="00976822"/>
    <w:rsid w:val="009773E8"/>
    <w:rsid w:val="009816AB"/>
    <w:rsid w:val="009E1227"/>
    <w:rsid w:val="00A12336"/>
    <w:rsid w:val="00A13067"/>
    <w:rsid w:val="00A206BD"/>
    <w:rsid w:val="00A317E1"/>
    <w:rsid w:val="00A52695"/>
    <w:rsid w:val="00A6318D"/>
    <w:rsid w:val="00A71557"/>
    <w:rsid w:val="00A7451A"/>
    <w:rsid w:val="00A83338"/>
    <w:rsid w:val="00A967FB"/>
    <w:rsid w:val="00AB05BB"/>
    <w:rsid w:val="00AB6418"/>
    <w:rsid w:val="00B33048"/>
    <w:rsid w:val="00B34714"/>
    <w:rsid w:val="00B53DA9"/>
    <w:rsid w:val="00B54979"/>
    <w:rsid w:val="00B54F29"/>
    <w:rsid w:val="00B66E02"/>
    <w:rsid w:val="00B66FB0"/>
    <w:rsid w:val="00B7600A"/>
    <w:rsid w:val="00B81BBD"/>
    <w:rsid w:val="00B826FB"/>
    <w:rsid w:val="00BA24E5"/>
    <w:rsid w:val="00BC66E4"/>
    <w:rsid w:val="00BD0630"/>
    <w:rsid w:val="00BD0E15"/>
    <w:rsid w:val="00BF20FD"/>
    <w:rsid w:val="00BF5C85"/>
    <w:rsid w:val="00C11088"/>
    <w:rsid w:val="00C239FE"/>
    <w:rsid w:val="00C27D3A"/>
    <w:rsid w:val="00C3238A"/>
    <w:rsid w:val="00C37B0C"/>
    <w:rsid w:val="00C456F2"/>
    <w:rsid w:val="00C84217"/>
    <w:rsid w:val="00C85F41"/>
    <w:rsid w:val="00CD6FB5"/>
    <w:rsid w:val="00CE0236"/>
    <w:rsid w:val="00CF1FCF"/>
    <w:rsid w:val="00CF4543"/>
    <w:rsid w:val="00CF658D"/>
    <w:rsid w:val="00D00B78"/>
    <w:rsid w:val="00D035E7"/>
    <w:rsid w:val="00D67C44"/>
    <w:rsid w:val="00D823AE"/>
    <w:rsid w:val="00D85781"/>
    <w:rsid w:val="00D92FFC"/>
    <w:rsid w:val="00D93FF7"/>
    <w:rsid w:val="00D940E9"/>
    <w:rsid w:val="00DA47BC"/>
    <w:rsid w:val="00DA4ECA"/>
    <w:rsid w:val="00DC56C1"/>
    <w:rsid w:val="00DF74AB"/>
    <w:rsid w:val="00E10941"/>
    <w:rsid w:val="00E21CDE"/>
    <w:rsid w:val="00E26F6D"/>
    <w:rsid w:val="00E6362D"/>
    <w:rsid w:val="00E652F8"/>
    <w:rsid w:val="00E73EDC"/>
    <w:rsid w:val="00E84DA6"/>
    <w:rsid w:val="00E9224D"/>
    <w:rsid w:val="00E94CCF"/>
    <w:rsid w:val="00EB2C73"/>
    <w:rsid w:val="00EB64F4"/>
    <w:rsid w:val="00EC1CA2"/>
    <w:rsid w:val="00EC3A42"/>
    <w:rsid w:val="00EE5E48"/>
    <w:rsid w:val="00EF7BC7"/>
    <w:rsid w:val="00F41A49"/>
    <w:rsid w:val="00F56F23"/>
    <w:rsid w:val="00F834E2"/>
    <w:rsid w:val="00F905ED"/>
    <w:rsid w:val="00F93348"/>
    <w:rsid w:val="00FA145B"/>
    <w:rsid w:val="00FC0B94"/>
    <w:rsid w:val="00FC6A10"/>
    <w:rsid w:val="00FE2FC6"/>
    <w:rsid w:val="00FE5146"/>
    <w:rsid w:val="00FF38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1770382"/>
  <w15:chartTrackingRefBased/>
  <w15:docId w15:val="{E955049E-8F24-4A18-97BD-21D89BC0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3A70D6"/>
    <w:rPr>
      <w:color w:val="605E5C"/>
      <w:shd w:val="clear" w:color="auto" w:fill="E1DFDD"/>
    </w:rPr>
  </w:style>
  <w:style w:type="character" w:styleId="Collegamentovisitato">
    <w:name w:val="FollowedHyperlink"/>
    <w:basedOn w:val="Carpredefinitoparagrafo"/>
    <w:uiPriority w:val="99"/>
    <w:semiHidden/>
    <w:unhideWhenUsed/>
    <w:rsid w:val="004B1A69"/>
    <w:rPr>
      <w:color w:val="954F72" w:themeColor="followedHyperlink"/>
      <w:u w:val="single"/>
    </w:rPr>
  </w:style>
  <w:style w:type="paragraph" w:styleId="Paragrafoelenco">
    <w:name w:val="List Paragraph"/>
    <w:basedOn w:val="Normale"/>
    <w:uiPriority w:val="34"/>
    <w:qFormat/>
    <w:rsid w:val="00890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stump.com/products/1"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adafruit.com/photocells/arduino-cod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igistump.com/wiki/digispark/tutorials/connect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3E69A-8E72-4315-AA55-D7F53850B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2723</Words>
  <Characters>15526</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Matan Davidi</cp:lastModifiedBy>
  <cp:revision>88</cp:revision>
  <cp:lastPrinted>2012-10-05T07:12:00Z</cp:lastPrinted>
  <dcterms:created xsi:type="dcterms:W3CDTF">2018-11-21T12:24:00Z</dcterms:created>
  <dcterms:modified xsi:type="dcterms:W3CDTF">2018-12-07T15:20:00Z</dcterms:modified>
  <cp:category/>
</cp:coreProperties>
</file>